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0C3092B5"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Jiayue Meng</w:t>
      </w:r>
      <w:r w:rsidR="0096262A" w:rsidRPr="00F87AC6">
        <w:rPr>
          <w:rStyle w:val="Strong"/>
          <w:vertAlign w:val="superscript"/>
        </w:rPr>
        <w:t>2</w:t>
      </w:r>
      <w:r w:rsidR="00963A02">
        <w:rPr>
          <w:rStyle w:val="Strong"/>
        </w:rPr>
        <w:t xml:space="preserve">,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Network-based integration of multiomics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mBONITA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r w:rsidRPr="00A76CAE">
        <w:t>mBONITA identifies mechanisms of hypoxia-mediated chemotaxis in RAMOS B cells (pathway analysis with mBONITA)</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Pathway analysis with mBONITA on multiomics data (Figure 2C )</w:t>
      </w:r>
    </w:p>
    <w:p w14:paraId="78E3CFBA" w14:textId="77777777" w:rsidR="005305CE" w:rsidRPr="00A76CAE" w:rsidRDefault="005305CE" w:rsidP="005305CE">
      <w:pPr>
        <w:numPr>
          <w:ilvl w:val="0"/>
          <w:numId w:val="33"/>
        </w:numPr>
        <w:spacing w:after="0"/>
      </w:pPr>
      <w:r w:rsidRPr="00A76CAE">
        <w:t>Pathway-based prioritization of genes in a signaling network with mBONITA</w:t>
      </w:r>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Benchmarking of mBONITA</w:t>
      </w:r>
    </w:p>
    <w:p w14:paraId="39899E05" w14:textId="77777777" w:rsidR="005305CE" w:rsidRPr="00A76CAE" w:rsidRDefault="005305CE" w:rsidP="005305CE">
      <w:pPr>
        <w:numPr>
          <w:ilvl w:val="1"/>
          <w:numId w:val="33"/>
        </w:numPr>
        <w:spacing w:after="0"/>
      </w:pPr>
      <w:r w:rsidRPr="00A76CAE">
        <w:t xml:space="preserve">Rule inference:  Supplement - show that mBONITA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r w:rsidRPr="00A76CAE">
        <w:t xml:space="preserve">mBONITA identifies more significant pathways than: </w:t>
      </w:r>
    </w:p>
    <w:p w14:paraId="0529CFD0" w14:textId="77777777" w:rsidR="005305CE" w:rsidRPr="00A76CAE" w:rsidRDefault="005305CE" w:rsidP="005305CE">
      <w:pPr>
        <w:numPr>
          <w:ilvl w:val="3"/>
          <w:numId w:val="33"/>
        </w:numPr>
        <w:spacing w:after="0"/>
      </w:pPr>
      <w:r w:rsidRPr="00A76CAE">
        <w:t>PaintOmics:</w:t>
      </w:r>
    </w:p>
    <w:p w14:paraId="30160394" w14:textId="77777777" w:rsidR="005305CE" w:rsidRPr="00A76CAE" w:rsidRDefault="005305CE" w:rsidP="005305CE">
      <w:pPr>
        <w:numPr>
          <w:ilvl w:val="3"/>
          <w:numId w:val="33"/>
        </w:numPr>
        <w:spacing w:after="0"/>
      </w:pPr>
      <w:r w:rsidRPr="00A76CAE">
        <w:t>LeapR:</w:t>
      </w:r>
    </w:p>
    <w:p w14:paraId="57941443" w14:textId="77777777" w:rsidR="005305CE" w:rsidRPr="00A76CAE" w:rsidRDefault="005305CE" w:rsidP="005305CE">
      <w:pPr>
        <w:numPr>
          <w:ilvl w:val="3"/>
          <w:numId w:val="33"/>
        </w:numPr>
        <w:spacing w:after="0"/>
      </w:pPr>
      <w:r w:rsidRPr="00A76CAE">
        <w:t>ActivePathways:</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r w:rsidRPr="00A76CAE">
        <w:t>mBONITA identifies different node importance scores from BONITA:</w:t>
      </w:r>
    </w:p>
    <w:p w14:paraId="59300D7C" w14:textId="77777777" w:rsidR="005305CE" w:rsidRDefault="005305CE" w:rsidP="005305CE">
      <w:pPr>
        <w:numPr>
          <w:ilvl w:val="3"/>
          <w:numId w:val="34"/>
        </w:numPr>
        <w:spacing w:after="0"/>
      </w:pPr>
      <w:r w:rsidRPr="00A76CAE">
        <w:t>Supplement – low correlations between node importance score from single omics and multi-omics data (ie, a comparison to mBONITA)</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5FB956D9" w:rsidR="00FB2551" w:rsidRDefault="00297B79" w:rsidP="00587F4D">
      <w:pPr>
        <w:spacing w:after="0"/>
      </w:pPr>
      <w:ins w:id="0" w:author="Thakar, Juilee" w:date="2022-09-08T15:41:00Z">
        <w:r w:rsidRPr="00037B9D">
          <w:t>molecular signaling</w:t>
        </w:r>
        <w:r>
          <w:t xml:space="preserve"> is complex and has transcriptional and post transcription,</w:t>
        </w:r>
      </w:ins>
      <w:ins w:id="1" w:author="Thakar, Juilee" w:date="2022-09-08T15:42:00Z">
        <w:r>
          <w:t xml:space="preserve"> </w:t>
        </w:r>
      </w:ins>
      <w:ins w:id="2" w:author="Thakar, Juilee" w:date="2022-09-08T15:39:00Z">
        <w:r>
          <w:t>Protein and genes integration is important</w:t>
        </w:r>
      </w:ins>
    </w:p>
    <w:p w14:paraId="7869AA00" w14:textId="6DC090D6"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w:t>
      </w:r>
      <w:r w:rsidR="009E1663">
        <w:t>modulated</w:t>
      </w:r>
      <w:r w:rsidR="00107A7B">
        <w:t xml:space="preserve"> </w:t>
      </w:r>
      <w:r w:rsidR="009E7AC2">
        <w:t>biological processes</w:t>
      </w:r>
      <w:r w:rsidR="001524D8">
        <w:t xml:space="preserve"> </w:t>
      </w:r>
      <w:r w:rsidR="00964C09">
        <w:t xml:space="preserve">by </w:t>
      </w:r>
      <w:r w:rsidR="002E6B60">
        <w:t>two</w:t>
      </w:r>
      <w:r w:rsidR="00964C09">
        <w:t xml:space="preserve"> </w:t>
      </w:r>
      <w:r w:rsidR="00214D44">
        <w:t xml:space="preserve">main </w:t>
      </w:r>
      <w:r w:rsidR="00964C09">
        <w:t xml:space="preserve">classes of methods </w:t>
      </w:r>
      <w:r w:rsidR="000E5A9A">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 </w:instrText>
      </w:r>
      <w:r w:rsidR="00C94FFD">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EN.CITE.DATA </w:instrText>
      </w:r>
      <w:r w:rsidR="00C94FFD">
        <w:fldChar w:fldCharType="end"/>
      </w:r>
      <w:r w:rsidR="000E5A9A">
        <w:fldChar w:fldCharType="separate"/>
      </w:r>
      <w:r w:rsidR="00C94FFD" w:rsidRPr="00C94FFD">
        <w:rPr>
          <w:noProof/>
          <w:vertAlign w:val="superscript"/>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ins w:id="3" w:author="Thakar, Juilee" w:date="2022-09-08T11:32:00Z">
        <w:r w:rsidR="001F2892">
          <w:t xml:space="preserve"> in general and pathway analysis in particular</w:t>
        </w:r>
      </w:ins>
      <w:r w:rsidR="00D323F7" w:rsidRPr="00306A46">
        <w:t>.</w:t>
      </w:r>
      <w:r w:rsidR="00D263A7">
        <w:t xml:space="preserve"> </w:t>
      </w:r>
    </w:p>
    <w:p w14:paraId="5D51BBA7" w14:textId="0D589858"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w:t>
      </w:r>
      <w:r w:rsidR="001F2892">
        <w:t>states/</w:t>
      </w:r>
      <w:r w:rsidR="00C32E17">
        <w:t xml:space="preserve">phenotypes. </w:t>
      </w:r>
      <w:r w:rsidR="008315B9" w:rsidRPr="00306A46">
        <w:t xml:space="preserve">We have recently published two algorithms </w:t>
      </w:r>
      <w:r w:rsidR="00130DD7" w:rsidRPr="00306A46">
        <w:t xml:space="preserve">that </w:t>
      </w:r>
      <w:r w:rsidR="00CA0FAB" w:rsidRPr="00306A46">
        <w:t>infer regula</w:t>
      </w:r>
      <w:r w:rsidR="003E6B60" w:rsidRPr="00306A46">
        <w:t xml:space="preserve">tory rules for </w:t>
      </w:r>
      <w:r w:rsidR="00744663">
        <w:t>prior knowledge networks (</w:t>
      </w:r>
      <w:r w:rsidR="003E6B60" w:rsidRPr="00306A46">
        <w:t>PKNs</w:t>
      </w:r>
      <w:r w:rsidR="00744663">
        <w:t>)</w:t>
      </w:r>
      <w:r w:rsidR="003E6B60" w:rsidRPr="00306A46">
        <w:t xml:space="preserve"> from omics data</w:t>
      </w:r>
      <w:r w:rsidR="00874525">
        <w:t xml:space="preserve"> </w:t>
      </w:r>
      <w:r w:rsidR="00044F2B">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 </w:instrText>
      </w:r>
      <w:r w:rsidR="00C94FFD">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EN.CITE.DATA </w:instrText>
      </w:r>
      <w:r w:rsidR="00C94FFD">
        <w:fldChar w:fldCharType="end"/>
      </w:r>
      <w:r w:rsidR="00044F2B">
        <w:fldChar w:fldCharType="separate"/>
      </w:r>
      <w:r w:rsidR="00C94FFD" w:rsidRPr="00C94FFD">
        <w:rPr>
          <w:noProof/>
          <w:vertAlign w:val="superscript"/>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09968C5A" w:rsidR="008315B9" w:rsidRDefault="002D1DD9" w:rsidP="00587F4D">
      <w:pPr>
        <w:spacing w:after="0"/>
      </w:pPr>
      <w:r w:rsidRPr="00306A46">
        <w:t xml:space="preserve">Here, we present a method </w:t>
      </w:r>
      <w:r w:rsidR="0046117B" w:rsidRPr="00306A46">
        <w:t>multi-omics Boolean Omics Network Invariant Time Analysis (</w:t>
      </w:r>
      <w:r w:rsidR="0046117B">
        <w:t>mBONITA</w:t>
      </w:r>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 </w:instrText>
      </w:r>
      <w:r w:rsidR="00C94FF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EN.CITE.DATA </w:instrText>
      </w:r>
      <w:r w:rsidR="00C94FFD">
        <w:fldChar w:fldCharType="end"/>
      </w:r>
      <w:r w:rsidR="008821AD">
        <w:fldChar w:fldCharType="separate"/>
      </w:r>
      <w:r w:rsidR="00C94FFD" w:rsidRPr="00C94FFD">
        <w:rPr>
          <w:noProof/>
          <w:vertAlign w:val="superscript"/>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C94FFD" w:rsidRPr="00C94FFD">
        <w:rPr>
          <w:noProof/>
          <w:vertAlign w:val="superscript"/>
        </w:rPr>
        <w:t>6</w:t>
      </w:r>
      <w:r w:rsidR="00D22BFC">
        <w:fldChar w:fldCharType="end"/>
      </w:r>
      <w:ins w:id="4" w:author="Thakar, Juilee" w:date="2022-09-08T12:58:00Z">
        <w:r w:rsidR="001D4C4E">
          <w:t>. Here we</w:t>
        </w:r>
      </w:ins>
      <w:del w:id="5" w:author="Thakar, Juilee" w:date="2022-09-08T12:58:00Z">
        <w:r w:rsidR="00FA5921" w:rsidRPr="00306A46" w:rsidDel="001D4C4E">
          <w:delText xml:space="preserve"> and </w:delText>
        </w:r>
      </w:del>
      <w:r w:rsidR="00FA5921" w:rsidRPr="00306A46">
        <w:t>present the conventional analysis of the transcriptom</w:t>
      </w:r>
      <w:r w:rsidR="00B129CC" w:rsidRPr="00306A46">
        <w:t xml:space="preserve">ics dataset in this manuscript. </w:t>
      </w:r>
      <w:commentRangeStart w:id="6"/>
      <w:r w:rsidR="009B3440" w:rsidRPr="00306A46">
        <w:t>These</w:t>
      </w:r>
      <w:r w:rsidR="00D14B9F" w:rsidRPr="00306A46">
        <w:t xml:space="preserve"> datasets have limited correlation in accordance with previous studie</w:t>
      </w:r>
      <w:commentRangeStart w:id="7"/>
      <w:r w:rsidR="00D14B9F" w:rsidRPr="00306A46">
        <w:t xml:space="preserve">s. </w:t>
      </w:r>
      <w:commentRangeEnd w:id="7"/>
      <w:r w:rsidR="001D4C4E">
        <w:rPr>
          <w:rStyle w:val="CommentReference"/>
        </w:rPr>
        <w:commentReference w:id="7"/>
      </w:r>
      <w:commentRangeEnd w:id="6"/>
      <w:r w:rsidR="001D4C4E">
        <w:rPr>
          <w:rStyle w:val="CommentReference"/>
        </w:rPr>
        <w:commentReference w:id="6"/>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C94FFD" w:rsidRPr="00C94FFD">
        <w:rPr>
          <w:noProof/>
          <w:vertAlign w:val="superscript"/>
        </w:rPr>
        <w:t>7</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 </w:instrText>
      </w:r>
      <w:r w:rsidR="00C94FFD">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EN.CITE.DATA </w:instrText>
      </w:r>
      <w:r w:rsidR="00C94FFD">
        <w:fldChar w:fldCharType="end"/>
      </w:r>
      <w:r w:rsidR="004E09AE">
        <w:fldChar w:fldCharType="separate"/>
      </w:r>
      <w:r w:rsidR="00C94FFD" w:rsidRPr="00C94FFD">
        <w:rPr>
          <w:noProof/>
          <w:vertAlign w:val="superscript"/>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 xml:space="preserve">identify </w:t>
      </w:r>
      <w:r w:rsidR="005D2E1E">
        <w:t>modulated</w:t>
      </w:r>
      <w:r w:rsidR="005D2E1E" w:rsidRPr="00306A46">
        <w:t xml:space="preserve"> </w:t>
      </w:r>
      <w:r w:rsidR="00F140EE" w:rsidRPr="00306A46">
        <w:t xml:space="preserve">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 </w:instrText>
      </w:r>
      <w:r w:rsidR="00C94FFD">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EN.CITE.DATA </w:instrText>
      </w:r>
      <w:r w:rsidR="00C94FFD">
        <w:fldChar w:fldCharType="end"/>
      </w:r>
      <w:r w:rsidR="009352D0">
        <w:fldChar w:fldCharType="separate"/>
      </w:r>
      <w:r w:rsidR="00C94FFD" w:rsidRPr="00C94FFD">
        <w:rPr>
          <w:noProof/>
          <w:vertAlign w:val="superscript"/>
        </w:rPr>
        <w:t>10</w:t>
      </w:r>
      <w:r w:rsidR="009352D0">
        <w:fldChar w:fldCharType="end"/>
      </w:r>
      <w:r w:rsidR="00C7002C" w:rsidRPr="00306A46">
        <w:t>.</w:t>
      </w:r>
      <w:r w:rsidR="003D0F58">
        <w:t xml:space="preserve"> </w:t>
      </w:r>
      <w:r w:rsidR="00831FA4">
        <w:t xml:space="preserve">We used mBONITA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646F17">
        <w:fldChar w:fldCharType="separate"/>
      </w:r>
      <w:r w:rsidR="00C94FFD" w:rsidRPr="00C94FFD">
        <w:rPr>
          <w:noProof/>
          <w:vertAlign w:val="superscript"/>
        </w:rPr>
        <w:t>11, 12</w:t>
      </w:r>
      <w:r w:rsidR="00646F17">
        <w:fldChar w:fldCharType="end"/>
      </w:r>
      <w:r w:rsidR="00831FA4">
        <w:t>, CAMERA</w:t>
      </w:r>
      <w:r w:rsidR="001817EA">
        <w:t xml:space="preserve"> </w:t>
      </w:r>
      <w:r w:rsidR="001817EA">
        <w:fldChar w:fldCharType="begin"/>
      </w:r>
      <w:r w:rsidR="00C94FFD">
        <w:instrText xml:space="preserve"> ADDIN EN.CITE &lt;EndNote&gt;&lt;Cite&gt;&lt;Author&gt;Wu&lt;/Author&gt;&lt;Year&gt;2012&lt;/Year&gt;&lt;RecNum&gt;201&lt;/RecNum&gt;&lt;DisplayText&gt;&lt;style face="superscript"&gt;13&lt;/style&gt;&lt;/DisplayText&gt;&lt;record&gt;&lt;rec-number&gt;201&lt;/rec-number&gt;&lt;foreign-keys&gt;&lt;key app="EN" db-id="papaaw2fa20sx4eds285erays2er5z5xrw5w" timestamp="1553997740" guid="6673afa9-21b3-4665-841b-44e2e64e6e93"&gt;201&lt;/key&gt;&lt;key app="ENWeb" db-id=""&gt;0&lt;/key&gt;&lt;/foreign-keys&gt;&lt;ref-type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C94FFD" w:rsidRPr="00C94FFD">
        <w:rPr>
          <w:noProof/>
          <w:vertAlign w:val="superscript"/>
        </w:rPr>
        <w:t>13</w:t>
      </w:r>
      <w:r w:rsidR="001817EA">
        <w:fldChar w:fldCharType="end"/>
      </w:r>
      <w:r w:rsidR="00AF1D33">
        <w:t xml:space="preserve"> in combination with Fisher’s method of p-value combination</w:t>
      </w:r>
      <w:r w:rsidR="002371BF">
        <w:t xml:space="preserve"> as suggested in ReactomeGSA</w:t>
      </w:r>
      <w:r w:rsidR="001817EA">
        <w:t xml:space="preserve"> </w:t>
      </w:r>
      <w:r w:rsidR="001817EA">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 </w:instrText>
      </w:r>
      <w:r w:rsidR="00C94FFD">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14</w:t>
      </w:r>
      <w:r w:rsidR="001817EA">
        <w:fldChar w:fldCharType="end"/>
      </w:r>
      <w:r w:rsidR="00831FA4">
        <w:t xml:space="preserve">, </w:t>
      </w:r>
      <w:r w:rsidR="00AF1D33">
        <w:t>LeapR</w:t>
      </w:r>
      <w:r w:rsidR="001817EA">
        <w:t xml:space="preserve"> </w:t>
      </w:r>
      <w:r w:rsidR="001817EA">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C94FFD" w:rsidRPr="00C94FFD">
        <w:rPr>
          <w:noProof/>
          <w:vertAlign w:val="superscript"/>
        </w:rPr>
        <w:t>15</w:t>
      </w:r>
      <w:r w:rsidR="001817EA">
        <w:fldChar w:fldCharType="end"/>
      </w:r>
      <w:r w:rsidR="00191E59">
        <w:t xml:space="preserve">, </w:t>
      </w:r>
      <w:r w:rsidR="00FA6226">
        <w:t xml:space="preserve">multiGSEA </w:t>
      </w:r>
      <w:r w:rsidR="006D29C5">
        <w:fldChar w:fldCharType="begin"/>
      </w:r>
      <w:r w:rsidR="00C94FFD">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D29C5">
        <w:fldChar w:fldCharType="separate"/>
      </w:r>
      <w:r w:rsidR="00C94FFD" w:rsidRPr="00C94FFD">
        <w:rPr>
          <w:noProof/>
          <w:vertAlign w:val="superscript"/>
        </w:rPr>
        <w:t>16</w:t>
      </w:r>
      <w:r w:rsidR="006D29C5">
        <w:fldChar w:fldCharType="end"/>
      </w:r>
      <w:r w:rsidR="006D29C5">
        <w:t xml:space="preserve"> </w:t>
      </w:r>
      <w:r w:rsidR="00191E59">
        <w:t>an</w:t>
      </w:r>
      <w:r w:rsidR="00906768">
        <w:t xml:space="preserve">d </w:t>
      </w:r>
      <w:r w:rsidR="00F00F7C">
        <w:t>ActivePathways</w:t>
      </w:r>
      <w:r w:rsidR="001817EA">
        <w:t xml:space="preserve"> </w:t>
      </w:r>
      <w:r w:rsidR="001817EA">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17</w:t>
      </w:r>
      <w:r w:rsidR="001817EA">
        <w:fldChar w:fldCharType="end"/>
      </w:r>
      <w:r w:rsidR="00F00F7C">
        <w:t xml:space="preserve">, and show that </w:t>
      </w:r>
      <w:r w:rsidR="002D6D17">
        <w:t>mBONITA identifies the</w:t>
      </w:r>
      <w:r w:rsidR="005F5A3C">
        <w:t xml:space="preserve"> most relevant pathways to these conditions.</w:t>
      </w:r>
      <w:r w:rsidR="00F00F7C">
        <w:t xml:space="preserve"> </w:t>
      </w:r>
      <w:r w:rsidR="00932B44" w:rsidRPr="00306A46">
        <w:t xml:space="preserve">We </w:t>
      </w:r>
      <w:r w:rsidR="006A0BD4">
        <w:t xml:space="preserve">use mBONITA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mBONITA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6158FDF6" w:rsidR="00993030" w:rsidRPr="00306A46" w:rsidRDefault="00993030" w:rsidP="00587F4D">
      <w:pPr>
        <w:spacing w:after="0"/>
      </w:pPr>
      <w:r>
        <w:t xml:space="preserve">In this manner, we show here that </w:t>
      </w:r>
      <w:r w:rsidR="008D6AAF">
        <w:t>mBONITA</w:t>
      </w:r>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w:t>
      </w:r>
      <w:r w:rsidR="009E1663">
        <w:t>modulated</w:t>
      </w:r>
      <w:r w:rsidR="008E3B90">
        <w:t xml:space="preserve"> signaling in the condition under study. </w:t>
      </w:r>
    </w:p>
    <w:p w14:paraId="6C0EAE79" w14:textId="1563C78A" w:rsidR="00911C7C" w:rsidRPr="00C92032" w:rsidRDefault="00911C7C" w:rsidP="00587F4D">
      <w:pPr>
        <w:pStyle w:val="Heading1"/>
        <w:spacing w:after="0"/>
      </w:pPr>
      <w:r w:rsidRPr="00C92032">
        <w:t>Results</w:t>
      </w:r>
    </w:p>
    <w:p w14:paraId="52157D87" w14:textId="6554529B" w:rsidR="00B92349" w:rsidRDefault="00450B6C" w:rsidP="00587F4D">
      <w:pPr>
        <w:pStyle w:val="Heading2"/>
        <w:spacing w:before="240" w:after="0"/>
      </w:pPr>
      <w:r>
        <w:t xml:space="preserve">Multi-omics network modeling and pathway enrichment analysis with </w:t>
      </w:r>
      <w:r w:rsidR="008D6AAF">
        <w:t>mBONITA</w:t>
      </w:r>
      <w:r w:rsidR="007E284E">
        <w:t xml:space="preserve"> </w:t>
      </w:r>
    </w:p>
    <w:p w14:paraId="4B282F4F" w14:textId="261F5902" w:rsidR="006148C5" w:rsidRDefault="008B3913" w:rsidP="00343A87">
      <w:del w:id="8" w:author="Thakar, Juilee" w:date="2022-09-08T15:11:00Z">
        <w:r w:rsidDel="00307A07">
          <w:delText>mBONITA (</w:delText>
        </w:r>
      </w:del>
      <w:r>
        <w:t xml:space="preserve">multiomics </w:t>
      </w:r>
      <w:r w:rsidR="003D2095">
        <w:t>-</w:t>
      </w:r>
      <w:r w:rsidR="00A060CA" w:rsidRPr="00A060CA">
        <w:t>Boolean Omics Network Invariant-Time Analysis</w:t>
      </w:r>
      <w:ins w:id="9" w:author="Thakar, Juilee" w:date="2022-09-08T15:11:00Z">
        <w:r w:rsidR="00307A07">
          <w:t xml:space="preserve"> (mBONITA</w:t>
        </w:r>
      </w:ins>
      <w:r>
        <w:t>) extends our previous approaches to Boolean modeling and pathway analysis with omics datasets</w:t>
      </w:r>
      <w:r w:rsidR="000929E9">
        <w:t xml:space="preserve"> </w:t>
      </w:r>
      <w:r w:rsidR="000929E9">
        <w:fldChar w:fldCharType="begin"/>
      </w:r>
      <w:r w:rsidR="00C94FFD">
        <w:instrText xml:space="preserve"> ADDIN EN.CITE &lt;EndNote&gt;&lt;Cite&gt;&lt;Author&gt;Palli&lt;/Author&gt;&lt;Year&gt;2019&lt;/Year&gt;&lt;RecNum&gt;1340&lt;/RecNum&gt;&lt;DisplayText&gt;&lt;style face="superscript"&gt;18, 19&lt;/style&gt;&lt;/DisplayText&gt;&lt;record&gt;&lt;rec-number&gt;1340&lt;/rec-number&gt;&lt;foreign-keys&gt;&lt;key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1391&lt;/RecNum&gt;&lt;record&gt;&lt;rec-number&gt;1391&lt;/rec-number&gt;&lt;foreign-keys&gt;&lt;key app="EN" db-id="papaaw2fa20sx4eds285erays2er5z5xrw5w" timestamp="1659973221" guid="4e1180f4-3223-4b5c-92cb-aa087a97a009"&gt;1391&lt;/key&gt;&lt;/foreign-keys&gt;&lt;ref-type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C94FFD" w:rsidRPr="00C94FFD">
        <w:rPr>
          <w:noProof/>
          <w:vertAlign w:val="superscript"/>
        </w:rPr>
        <w:t>18, 19</w:t>
      </w:r>
      <w:r w:rsidR="000929E9">
        <w:fldChar w:fldCharType="end"/>
      </w:r>
      <w:r>
        <w:t xml:space="preserve">. </w:t>
      </w:r>
      <w:ins w:id="10" w:author="Thakar, Juilee" w:date="2022-09-08T15:06:00Z">
        <w:r w:rsidR="00307A07">
          <w:t>mBONITA uses trascriptomics, proteomics and phophoproteomics data to learn logic rules for prior knowledge networks (PKNs)</w:t>
        </w:r>
      </w:ins>
      <w:ins w:id="11" w:author="Thakar, Juilee" w:date="2022-09-08T15:07:00Z">
        <w:r w:rsidR="00307A07">
          <w:t xml:space="preserve">. </w:t>
        </w:r>
      </w:ins>
      <w:commentRangeStart w:id="12"/>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C94FFD" w:rsidRPr="00C94FFD">
        <w:rPr>
          <w:noProof/>
          <w:vertAlign w:val="superscript"/>
        </w:rPr>
        <w:t>7</w:t>
      </w:r>
      <w:r w:rsidR="00404595">
        <w:fldChar w:fldCharType="end"/>
      </w:r>
      <w:r w:rsidR="00404595">
        <w:t xml:space="preserve"> </w:t>
      </w:r>
      <w:r w:rsidR="00AF3751">
        <w:t xml:space="preserve">and </w:t>
      </w:r>
      <w:r w:rsidR="001D2F4A">
        <w:t>WikiNetworks</w:t>
      </w:r>
      <w:r w:rsidR="00AF3751">
        <w:t xml:space="preserve"> </w:t>
      </w:r>
      <w:r w:rsidR="003D7CF5">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 </w:instrText>
      </w:r>
      <w:r w:rsidR="00C94FFD">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EN.CITE.DATA </w:instrText>
      </w:r>
      <w:r w:rsidR="00C94FFD">
        <w:fldChar w:fldCharType="end"/>
      </w:r>
      <w:r w:rsidR="003D7CF5">
        <w:fldChar w:fldCharType="separate"/>
      </w:r>
      <w:r w:rsidR="00C94FFD" w:rsidRPr="00C94FFD">
        <w:rPr>
          <w:noProof/>
          <w:vertAlign w:val="superscript"/>
        </w:rPr>
        <w:t>9, 20</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in silico</w:t>
      </w:r>
      <w:r w:rsidR="001B3B88">
        <w:t xml:space="preserve"> perturbations and simulation of the networks to calculate node-wise importance scores that quantify a node’s influence in </w:t>
      </w:r>
      <w:r w:rsidR="002540B3">
        <w:t>a</w:t>
      </w:r>
      <w:r w:rsidR="001B3B88">
        <w:t xml:space="preserve"> network</w:t>
      </w:r>
      <w:del w:id="13" w:author="Thakar, Juilee" w:date="2022-09-08T14:29:00Z">
        <w:r w:rsidR="002540B3" w:rsidDel="003E08FD">
          <w:delText xml:space="preserve">, analogous to </w:delText>
        </w:r>
        <w:r w:rsidR="00117D7A" w:rsidDel="003E08FD">
          <w:delText xml:space="preserve">graph-theoretic </w:delText>
        </w:r>
        <w:r w:rsidR="002540B3" w:rsidDel="003E08FD">
          <w:delText xml:space="preserve">measures </w:delText>
        </w:r>
        <w:r w:rsidR="00117D7A" w:rsidDel="003E08FD">
          <w:delText>of</w:delText>
        </w:r>
        <w:r w:rsidR="002540B3" w:rsidDel="003E08FD">
          <w:delText xml:space="preserve"> node centrality</w:delText>
        </w:r>
      </w:del>
      <w:r w:rsidR="001B3B88">
        <w:t>.</w:t>
      </w:r>
      <w:r w:rsidR="00BE70E9">
        <w:t xml:space="preserve"> </w:t>
      </w:r>
      <w:commentRangeEnd w:id="12"/>
      <w:r w:rsidR="00307A07">
        <w:rPr>
          <w:rStyle w:val="CommentReference"/>
        </w:rPr>
        <w:commentReference w:id="12"/>
      </w:r>
      <w:r w:rsidR="00326502">
        <w:t xml:space="preserve">These node importance scores are used in concert with variance and condition-specific fold changes from the training dataset to calculate a metric of pathway </w:t>
      </w:r>
      <w:del w:id="14" w:author="Thakar, Juilee" w:date="2022-09-08T14:30:00Z">
        <w:r w:rsidR="00326502" w:rsidDel="003E08FD">
          <w:delText xml:space="preserve">dysregulation </w:delText>
        </w:r>
      </w:del>
      <w:ins w:id="15" w:author="Thakar, Juilee" w:date="2022-09-08T14:30:00Z">
        <w:r w:rsidR="003E08FD">
          <w:t xml:space="preserve">modulation </w:t>
        </w:r>
      </w:ins>
      <w:r w:rsidR="00326502">
        <w:t xml:space="preserve">and hence </w:t>
      </w:r>
      <w:r w:rsidR="00645AA2">
        <w:t>perform pathway analysis.</w:t>
      </w:r>
      <w:r w:rsidR="003A01C1">
        <w:t xml:space="preserve"> </w:t>
      </w:r>
      <w:r w:rsidR="004B2E77">
        <w:t xml:space="preserve">We have reimplemented the BONITA Python tool in Python3, resulting in significant upgrades in speed, and use this updated </w:t>
      </w:r>
      <w:del w:id="16" w:author="Thakar, Juilee" w:date="2022-09-08T14:46:00Z">
        <w:r w:rsidR="004B2E77" w:rsidDel="007A7B02">
          <w:delText xml:space="preserve">tool </w:delText>
        </w:r>
      </w:del>
      <w:ins w:id="17" w:author="Thakar, Juilee" w:date="2022-09-08T14:46:00Z">
        <w:r w:rsidR="007A7B02">
          <w:t xml:space="preserve">algorithm </w:t>
        </w:r>
      </w:ins>
      <w:r w:rsidR="004B2E77">
        <w:t xml:space="preserve">as a basis for the mBONITA module. </w:t>
      </w:r>
      <w:r w:rsidR="006148C5">
        <w:t xml:space="preserve">mBONITA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graphml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mBONITA in scenarios where conditions are matched across all omics datasets. </w:t>
      </w:r>
      <w:r w:rsidR="004A772A">
        <w:t>In the first step, pathways are downloaded from KEGG</w:t>
      </w:r>
      <w:r w:rsidR="000549BB">
        <w:t xml:space="preserve"> using the KEGG API</w:t>
      </w:r>
      <w:r w:rsidR="004A772A">
        <w:t xml:space="preserve"> if desired, and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in-silico knock-ins and knock-outs.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In a typical mBONITA analysis, these steps are automatically performed for all KEGG pathways that overlap with the training dataset</w:t>
      </w:r>
      <w:r w:rsidR="00524F00">
        <w:t xml:space="preserve">. The outputs of this analysis are a table of p-values for each pathway in each contrast, graphml files annotated with fold-changes and importance scores, ready to be imported into network visualization software such as Cytoscape or Gephi, and tables of node modulation scores for each combination of pathway and contrast. </w:t>
      </w:r>
    </w:p>
    <w:p w14:paraId="2DA47CF7" w14:textId="77777777" w:rsidR="003829A1" w:rsidRDefault="003829A1" w:rsidP="003829A1">
      <w:pPr>
        <w:pStyle w:val="Heading2"/>
        <w:spacing w:after="0"/>
      </w:pPr>
      <w:r>
        <w:t xml:space="preserve">mBONITA identifies mechanisms of hypoxia-mediated chemotaxis in RAMOS B cells </w:t>
      </w:r>
    </w:p>
    <w:p w14:paraId="3A933F0D" w14:textId="726F78FD" w:rsidR="00BE173B" w:rsidRDefault="00027D19" w:rsidP="00343A87">
      <w:pPr>
        <w:rPr>
          <w:ins w:id="18" w:author="Thakar, Juilee" w:date="2022-09-08T16:07:00Z"/>
        </w:rPr>
      </w:pPr>
      <w:r>
        <w:t>We used mBONITA to perform an integrative pathway analysis of three omics dataset</w:t>
      </w:r>
      <w:r w:rsidR="00A4755F">
        <w:t>s generated from RAMOS B cells grown under hypoxic and normoxic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ins w:id="19" w:author="Thakar, Juilee" w:date="2022-09-08T16:02:00Z">
        <w:r w:rsidR="00BE173B">
          <w:t xml:space="preserve">CyA modulates </w:t>
        </w:r>
      </w:ins>
      <w:del w:id="20" w:author="Thakar, Juilee" w:date="2022-09-08T16:02:00Z">
        <w:r w:rsidR="00697758" w:rsidDel="00BE173B">
          <w:delText>The goal of this study was to identify me</w:delText>
        </w:r>
        <w:r w:rsidR="00477499" w:rsidDel="00BE173B">
          <w:delText>chanisms by which calcineurin inhibitors</w:delText>
        </w:r>
        <w:r w:rsidR="0093641B" w:rsidDel="00BE173B">
          <w:delText xml:space="preserve"> modulate </w:delText>
        </w:r>
      </w:del>
      <w:r w:rsidR="0093641B">
        <w:t xml:space="preserve">oxygen-dependent chemotaxis in human B cells via the transcription factor HIF1A. </w:t>
      </w:r>
      <w:ins w:id="21" w:author="Thakar, Juilee" w:date="2022-09-08T16:02:00Z">
        <w:r w:rsidR="00BE173B">
          <w:t>T</w:t>
        </w:r>
      </w:ins>
      <w:del w:id="22" w:author="Thakar, Juilee" w:date="2022-09-08T16:02:00Z">
        <w:r w:rsidR="0091140E" w:rsidDel="00BE173B">
          <w:delText xml:space="preserve">Three </w:delText>
        </w:r>
      </w:del>
      <w:del w:id="23" w:author="Thakar, Juilee" w:date="2022-09-08T15:14:00Z">
        <w:r w:rsidR="0091140E" w:rsidDel="00307A07">
          <w:delText>levels of</w:delText>
        </w:r>
      </w:del>
      <w:del w:id="24" w:author="Thakar, Juilee" w:date="2022-09-08T16:02:00Z">
        <w:r w:rsidR="0091140E" w:rsidDel="00BE173B">
          <w:delText xml:space="preserve"> omics data were generated – t</w:delText>
        </w:r>
      </w:del>
      <w:r w:rsidR="0091140E">
        <w:t>ranscriptomics, proteomics, and phosphoproteomics</w:t>
      </w:r>
      <w:ins w:id="25" w:author="Thakar, Juilee" w:date="2022-09-08T16:02:00Z">
        <w:r w:rsidR="00BE173B">
          <w:t xml:space="preserve"> were measured</w:t>
        </w:r>
      </w:ins>
      <w:ins w:id="26" w:author="Thakar, Juilee" w:date="2022-09-08T16:03:00Z">
        <w:r w:rsidR="00BE173B">
          <w:t xml:space="preserve"> to </w:t>
        </w:r>
        <w:commentRangeStart w:id="27"/>
        <w:r w:rsidR="00BE173B">
          <w:t>XXXX</w:t>
        </w:r>
        <w:commentRangeEnd w:id="27"/>
        <w:r w:rsidR="00BE173B">
          <w:rPr>
            <w:rStyle w:val="CommentReference"/>
          </w:rPr>
          <w:commentReference w:id="27"/>
        </w:r>
      </w:ins>
      <w:r w:rsidR="0091140E">
        <w:t xml:space="preserve">. </w:t>
      </w:r>
      <w:ins w:id="28" w:author="Thakar, Juilee" w:date="2022-09-08T15:16:00Z">
        <w:r w:rsidR="00B62178">
          <w:t xml:space="preserve">Previous analysis of proteomic and phosphoproteomic levels </w:t>
        </w:r>
      </w:ins>
      <w:del w:id="29" w:author="Thakar, Juilee" w:date="2022-09-08T15:16:00Z">
        <w:r w:rsidR="0091140E" w:rsidDel="00B62178">
          <w:delText xml:space="preserve">We have previously </w:delText>
        </w:r>
        <w:r w:rsidR="004C618E" w:rsidDel="00B62178">
          <w:delText>shown that signaling pathways involved in</w:delText>
        </w:r>
      </w:del>
      <w:ins w:id="30" w:author="Thakar, Juilee" w:date="2022-09-08T15:16:00Z">
        <w:r w:rsidR="00B62178">
          <w:t>shows modulation of</w:t>
        </w:r>
      </w:ins>
      <w:r w:rsidR="004C618E">
        <w:t xml:space="preserve"> </w:t>
      </w:r>
      <w:commentRangeStart w:id="31"/>
      <w:r w:rsidR="004C618E">
        <w:t xml:space="preserve">cytoskeletal rearrangement </w:t>
      </w:r>
      <w:commentRangeEnd w:id="31"/>
      <w:r w:rsidR="00BE173B">
        <w:rPr>
          <w:rStyle w:val="CommentReference"/>
        </w:rPr>
        <w:commentReference w:id="31"/>
      </w:r>
      <w:del w:id="32" w:author="Thakar, Juilee" w:date="2022-09-08T15:17:00Z">
        <w:r w:rsidR="004C618E" w:rsidDel="00B62178">
          <w:delText xml:space="preserve">are dysregulated at the </w:delText>
        </w:r>
      </w:del>
      <w:del w:id="33" w:author="Thakar, Juilee" w:date="2022-09-08T15:16:00Z">
        <w:r w:rsidR="004C618E" w:rsidDel="00B62178">
          <w:delText xml:space="preserve">proteomic and phosphoproteomic levels </w:delText>
        </w:r>
      </w:del>
      <w:del w:id="34" w:author="Thakar, Juilee" w:date="2022-09-08T15:17:00Z">
        <w:r w:rsidR="004C618E" w:rsidDel="00B62178">
          <w:delText>under these experimental conditio</w:delText>
        </w:r>
        <w:r w:rsidR="00A37DEE" w:rsidDel="00B62178">
          <w:delText>n</w:delText>
        </w:r>
        <w:r w:rsidR="002565A3" w:rsidDel="00B62178">
          <w:delText>s</w:delText>
        </w:r>
      </w:del>
      <w:ins w:id="35" w:author="Thakar, Juilee" w:date="2022-09-08T15:17:00Z">
        <w:r w:rsidR="00B62178">
          <w:t xml:space="preserve"> </w:t>
        </w:r>
        <w:del w:id="36" w:author="Mukta Palshikar" w:date="2022-09-09T11:12:00Z">
          <w:r w:rsidR="00B62178" w:rsidDel="001469E0">
            <w:delText>under hypoxic condition</w:delText>
          </w:r>
        </w:del>
      </w:ins>
      <w:del w:id="37" w:author="Mukta Palshikar" w:date="2022-09-09T11:12:00Z">
        <w:r w:rsidR="002565A3" w:rsidDel="001469E0">
          <w:delText xml:space="preserve"> </w:delText>
        </w:r>
      </w:del>
      <w:r w:rsidR="0006080B">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 </w:instrText>
      </w:r>
      <w:r w:rsidR="00C94FFD">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EN.CITE.DATA </w:instrText>
      </w:r>
      <w:r w:rsidR="00C94FFD">
        <w:fldChar w:fldCharType="end"/>
      </w:r>
      <w:r w:rsidR="0006080B">
        <w:fldChar w:fldCharType="separate"/>
      </w:r>
      <w:r w:rsidR="00C94FFD" w:rsidRPr="00C94FFD">
        <w:rPr>
          <w:noProof/>
          <w:vertAlign w:val="superscript"/>
        </w:rPr>
        <w:t>21, 22</w:t>
      </w:r>
      <w:r w:rsidR="0006080B">
        <w:fldChar w:fldCharType="end"/>
      </w:r>
      <w:r w:rsidR="0006080B">
        <w:t xml:space="preserve">. </w:t>
      </w:r>
      <w:r w:rsidR="00220C7E">
        <w:t xml:space="preserve">However, </w:t>
      </w:r>
      <w:ins w:id="38" w:author="Thakar, Juilee" w:date="2022-09-08T16:04:00Z">
        <w:r w:rsidR="00BE173B">
          <w:t xml:space="preserve">differentially regulated pathways identified from proteomic and phosphoproteomic analysis </w:t>
        </w:r>
      </w:ins>
      <w:del w:id="39" w:author="Thakar, Juilee" w:date="2022-09-08T16:05:00Z">
        <w:r w:rsidR="00220C7E" w:rsidDel="00BE173B">
          <w:delText xml:space="preserve">these effects </w:delText>
        </w:r>
      </w:del>
      <w:r w:rsidR="00220C7E">
        <w:t xml:space="preserve">were not </w:t>
      </w:r>
      <w:ins w:id="40" w:author="Thakar, Juilee" w:date="2022-09-08T16:05:00Z">
        <w:r w:rsidR="00BE173B">
          <w:t xml:space="preserve">different at </w:t>
        </w:r>
      </w:ins>
      <w:del w:id="41" w:author="Thakar, Juilee" w:date="2022-09-08T16:05:00Z">
        <w:r w:rsidR="00220C7E" w:rsidDel="00BE173B">
          <w:delText xml:space="preserve">apparent </w:delText>
        </w:r>
      </w:del>
      <w:r w:rsidR="00220C7E">
        <w:t xml:space="preserve">at the transcriptomic level </w:t>
      </w:r>
      <w:del w:id="42" w:author="Thakar, Juilee" w:date="2022-09-08T16:05:00Z">
        <w:r w:rsidR="00220C7E" w:rsidDel="00BE173B">
          <w:delText xml:space="preserve">either through differential expression analysis </w:delText>
        </w:r>
      </w:del>
      <w:r w:rsidR="00220C7E">
        <w:t>(Supplementary Figure 1A</w:t>
      </w:r>
      <w:ins w:id="43" w:author="Thakar, Juilee" w:date="2022-09-08T16:05:00Z">
        <w:r w:rsidR="00BE173B">
          <w:t>-C</w:t>
        </w:r>
      </w:ins>
      <w:del w:id="44" w:author="Thakar, Juilee" w:date="2022-09-08T16:05:00Z">
        <w:r w:rsidR="00220C7E" w:rsidDel="00BE173B">
          <w:delText>-B</w:delText>
        </w:r>
      </w:del>
      <w:r w:rsidR="00220C7E">
        <w:t>)</w:t>
      </w:r>
      <w:del w:id="45" w:author="Thakar, Juilee" w:date="2022-09-08T16:05:00Z">
        <w:r w:rsidR="00220C7E" w:rsidDel="00BE173B">
          <w:delText xml:space="preserve"> or over-representation analysis of differentially expressed genes (Supplementary Figure 1C)</w:delText>
        </w:r>
      </w:del>
      <w:r w:rsidR="00220C7E">
        <w:t xml:space="preserve">. </w:t>
      </w:r>
      <w:commentRangeStart w:id="46"/>
      <w:commentRangeStart w:id="47"/>
      <w:r w:rsidR="000F5AD7">
        <w:t>These discrepancies suggested that an integrative pathway analysis that took all three levels of available omics data</w:t>
      </w:r>
      <w:r w:rsidR="00143EFA">
        <w:t xml:space="preserve"> into account would provide </w:t>
      </w:r>
      <w:r w:rsidR="00483F40">
        <w:t>more insights i</w:t>
      </w:r>
      <w:commentRangeEnd w:id="46"/>
      <w:r w:rsidR="00BE173B">
        <w:rPr>
          <w:rStyle w:val="CommentReference"/>
        </w:rPr>
        <w:commentReference w:id="46"/>
      </w:r>
      <w:commentRangeEnd w:id="47"/>
      <w:r w:rsidR="006C6B25">
        <w:rPr>
          <w:rStyle w:val="CommentReference"/>
        </w:rPr>
        <w:commentReference w:id="47"/>
      </w:r>
      <w:r w:rsidR="00483F40">
        <w:t xml:space="preserve">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genes (Figure 1A). </w:t>
      </w:r>
      <w:r w:rsidR="00BF5C3D">
        <w:t xml:space="preserve">In addition, the measured abundances of these 1505 genes had a </w:t>
      </w:r>
      <w:commentRangeStart w:id="48"/>
      <w:r w:rsidR="00BC69A6">
        <w:t xml:space="preserve">low </w:t>
      </w:r>
      <w:commentRangeEnd w:id="48"/>
      <w:r w:rsidR="00B62178">
        <w:rPr>
          <w:rStyle w:val="CommentReference"/>
        </w:rPr>
        <w:commentReference w:id="48"/>
      </w:r>
      <w:r w:rsidR="00DF27FB">
        <w:t xml:space="preserve">Spearman </w:t>
      </w:r>
      <w:r w:rsidR="00BC69A6">
        <w:t>correlation across datasets</w:t>
      </w:r>
      <w:r w:rsidR="001E778A">
        <w:t xml:space="preserve"> 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pvalue &lt; z </w:t>
      </w:r>
      <w:r w:rsidR="00DF27FB" w:rsidRPr="005D3ACB">
        <w:rPr>
          <w:highlight w:val="yellow"/>
        </w:rPr>
        <w:t>(insert values from Jupyter notebook here)</w:t>
      </w:r>
      <w:r w:rsidR="005D3ACB">
        <w:t xml:space="preserve"> (Figure 1B)</w:t>
      </w:r>
      <w:r w:rsidR="00B8187E">
        <w:t>.</w:t>
      </w:r>
      <w:r w:rsidR="00086C9E">
        <w:t xml:space="preserve"> </w:t>
      </w:r>
    </w:p>
    <w:p w14:paraId="575B6874" w14:textId="05AF48E8" w:rsidR="00EC2485" w:rsidRDefault="00591A41" w:rsidP="00343A87">
      <w:r>
        <w:t xml:space="preserve">We then performed pathway analysis with mBONITA on the </w:t>
      </w:r>
      <w:del w:id="49" w:author="Thakar, Juilee" w:date="2022-09-08T16:08:00Z">
        <w:r w:rsidDel="00BE173B">
          <w:delText xml:space="preserve">integrated </w:delText>
        </w:r>
      </w:del>
      <w:commentRangeStart w:id="50"/>
      <w:ins w:id="51" w:author="Thakar, Juilee" w:date="2022-09-08T16:08:00Z">
        <w:r w:rsidR="00BE173B">
          <w:t>combined</w:t>
        </w:r>
        <w:commentRangeEnd w:id="50"/>
        <w:r w:rsidR="00BE173B">
          <w:rPr>
            <w:rStyle w:val="CommentReference"/>
          </w:rPr>
          <w:commentReference w:id="50"/>
        </w:r>
        <w:r w:rsidR="00BE173B">
          <w:t xml:space="preserve"> </w:t>
        </w:r>
      </w:ins>
      <w:r>
        <w:t>omics datasets</w:t>
      </w:r>
      <w:r w:rsidR="0056448C">
        <w:t xml:space="preserve"> and identified pathways </w:t>
      </w:r>
      <w:r w:rsidR="009E1663">
        <w:t>modulated</w:t>
      </w:r>
      <w:r w:rsidR="0056448C">
        <w:t xml:space="preserve"> in three contrasts</w:t>
      </w:r>
      <w:r w:rsidR="00495028">
        <w:t xml:space="preserve"> (Figure 1C</w:t>
      </w:r>
      <w:r w:rsidR="00763EBD">
        <w:t>, Supplementary File 1</w:t>
      </w:r>
      <w:r w:rsidR="00495028">
        <w:t>)</w:t>
      </w:r>
      <w:r w:rsidR="0056448C">
        <w:t>.</w:t>
      </w:r>
      <w:r w:rsidR="00495028">
        <w:t xml:space="preserve"> </w:t>
      </w:r>
      <w:r w:rsidR="0018041C">
        <w:t xml:space="preserve">mBONITA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is dysregulated between samples grown at 1% oxygen without CyA and those grown at 1% oxygen with Cy</w:t>
      </w:r>
      <w:r w:rsidR="0045239E">
        <w:t>A</w:t>
      </w:r>
      <w:r w:rsidR="00232733">
        <w:t xml:space="preserve">. </w:t>
      </w:r>
      <w:commentRangeStart w:id="52"/>
      <w:r w:rsidR="00232733">
        <w:t xml:space="preserve">Other </w:t>
      </w:r>
      <w:r w:rsidR="009E1663">
        <w:t>modulated</w:t>
      </w:r>
      <w:r w:rsidR="00232733">
        <w:t xml:space="preserve"> pathways include the progesterone-mediated oocyte maturation, oocyte meiosis and breast cancer pathways, all of whic</w:t>
      </w:r>
      <w:r w:rsidR="003C708D">
        <w:t xml:space="preserve">h </w:t>
      </w:r>
      <w:r w:rsidR="00712ACA">
        <w:t xml:space="preserve">include many nodes </w:t>
      </w:r>
      <w:r w:rsidR="003C708D">
        <w:t>linked to the MAPK signaling pathway</w:t>
      </w:r>
      <w:commentRangeEnd w:id="52"/>
      <w:r w:rsidR="00B16026">
        <w:rPr>
          <w:rStyle w:val="CommentReference"/>
        </w:rPr>
        <w:commentReference w:id="52"/>
      </w:r>
      <w:r w:rsidR="003C708D">
        <w:t xml:space="preserve">.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 xml:space="preserve">This small list of pathways identified by mBONITA is </w:t>
      </w:r>
      <w:commentRangeStart w:id="53"/>
      <w:r w:rsidR="00D14F5A">
        <w:t>highly</w:t>
      </w:r>
      <w:r w:rsidR="00CF19D6">
        <w:t xml:space="preserve"> interpretable and </w:t>
      </w:r>
      <w:r w:rsidR="00D14F5A">
        <w:t>specific</w:t>
      </w:r>
      <w:r w:rsidR="00CF19D6">
        <w:t xml:space="preserve"> to the condition under study</w:t>
      </w:r>
      <w:commentRangeEnd w:id="53"/>
      <w:r w:rsidR="00BE173B">
        <w:rPr>
          <w:rStyle w:val="CommentReference"/>
        </w:rPr>
        <w:commentReference w:id="53"/>
      </w:r>
      <w:r w:rsidR="00D14F5A">
        <w:t>.</w:t>
      </w:r>
    </w:p>
    <w:p w14:paraId="2941D37B" w14:textId="2886F6E3" w:rsidR="00805FA9" w:rsidRDefault="00805FA9" w:rsidP="00587F4D">
      <w:pPr>
        <w:pStyle w:val="Heading2"/>
        <w:spacing w:after="0"/>
      </w:pPr>
      <w:commentRangeStart w:id="54"/>
      <w:commentRangeStart w:id="55"/>
      <w:r w:rsidRPr="00126AA8">
        <w:t>Pathway</w:t>
      </w:r>
      <w:r>
        <w:t xml:space="preserve">-based prioritization of genes in </w:t>
      </w:r>
      <w:r w:rsidR="007D2F34">
        <w:t>a signaling netw</w:t>
      </w:r>
      <w:r w:rsidR="007D5C34">
        <w:t xml:space="preserve">ork </w:t>
      </w:r>
      <w:r w:rsidR="0028107D">
        <w:t>with mBONITA</w:t>
      </w:r>
      <w:commentRangeEnd w:id="54"/>
      <w:r w:rsidR="00BE173B">
        <w:rPr>
          <w:rStyle w:val="CommentReference"/>
          <w:rFonts w:eastAsiaTheme="minorEastAsia" w:cs="Arial"/>
          <w:b w:val="0"/>
          <w:bCs w:val="0"/>
          <w:color w:val="auto"/>
        </w:rPr>
        <w:commentReference w:id="54"/>
      </w:r>
      <w:commentRangeEnd w:id="55"/>
      <w:r w:rsidR="0015027F">
        <w:rPr>
          <w:rStyle w:val="CommentReference"/>
          <w:rFonts w:eastAsiaTheme="minorEastAsia" w:cs="Arial"/>
          <w:b w:val="0"/>
          <w:bCs w:val="0"/>
          <w:color w:val="auto"/>
        </w:rPr>
        <w:commentReference w:id="55"/>
      </w:r>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’s rule inference algorithm inferred smaller (and hence more high-confidence) rule sets</w:t>
      </w:r>
      <w:r w:rsidR="00E946C5">
        <w:rPr>
          <w:rFonts w:eastAsia="Arial"/>
          <w:lang w:val="en"/>
        </w:rPr>
        <w:t xml:space="preserve"> when omics datasets were combined to form 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66D0A07F" w:rsidR="00174239" w:rsidRPr="00174239" w:rsidRDefault="00A77F9F" w:rsidP="00174239">
      <w:r>
        <w:t xml:space="preserve">We demonstrate the effectiveness and interpretability of mBONITA’s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C94FFD" w:rsidRPr="00C94FFD">
        <w:rPr>
          <w:noProof/>
          <w:vertAlign w:val="superscript"/>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Rule inference – mBONITA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mBONITA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Benchmarking of pathway analysis with mBONITA</w:t>
      </w:r>
    </w:p>
    <w:p w14:paraId="11DC95C8" w14:textId="521F2706" w:rsidR="00425D62" w:rsidRPr="00A3624B" w:rsidRDefault="00BD695F" w:rsidP="00A3624B">
      <w:r>
        <w:t xml:space="preserve">We compared mBONITA to </w:t>
      </w:r>
      <w:r w:rsidR="00CB78E0">
        <w:t>six</w:t>
      </w:r>
      <w:r>
        <w:t xml:space="preserve"> other pathway analysis methods</w:t>
      </w:r>
      <w:r w:rsidR="00E469FD">
        <w:t xml:space="preserve"> as described in the Methods</w:t>
      </w:r>
      <w:r>
        <w:t xml:space="preserve"> – ActivePathways</w:t>
      </w:r>
      <w:r w:rsidR="002C4365">
        <w:t xml:space="preserve"> </w:t>
      </w:r>
      <w:r w:rsidR="0032155B">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17</w:t>
      </w:r>
      <w:r w:rsidR="0032155B">
        <w:fldChar w:fldCharType="end"/>
      </w:r>
      <w:r>
        <w:t>, CAMERA in combination with Fisher’s method of p-value combination as suggested by the authors of ReactomeGSA</w:t>
      </w:r>
      <w:r w:rsidR="0032155B">
        <w:t xml:space="preserve"> </w:t>
      </w:r>
      <w:r w:rsidR="0032155B">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 </w:instrText>
      </w:r>
      <w:r w:rsidR="00C94FFD">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11, 12</w:t>
      </w:r>
      <w:r w:rsidR="0032155B">
        <w:fldChar w:fldCharType="end"/>
      </w:r>
      <w:r>
        <w:t>, leapR</w:t>
      </w:r>
      <w:r w:rsidR="0032155B">
        <w:t xml:space="preserve"> </w:t>
      </w:r>
      <w:r w:rsidR="0032155B">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C94FFD" w:rsidRPr="00C94FFD">
        <w:rPr>
          <w:noProof/>
          <w:vertAlign w:val="superscript"/>
        </w:rPr>
        <w:t>15</w:t>
      </w:r>
      <w:r w:rsidR="0032155B">
        <w:fldChar w:fldCharType="end"/>
      </w:r>
      <w:r>
        <w:t xml:space="preserve">, </w:t>
      </w:r>
      <w:r w:rsidR="00B14906">
        <w:t xml:space="preserve">multiGSEA </w:t>
      </w:r>
      <w:r w:rsidR="00670ECE">
        <w:fldChar w:fldCharType="begin"/>
      </w:r>
      <w:r w:rsidR="00670ECE">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70ECE">
        <w:fldChar w:fldCharType="separate"/>
      </w:r>
      <w:r w:rsidR="00670ECE" w:rsidRPr="00670ECE">
        <w:rPr>
          <w:noProof/>
          <w:vertAlign w:val="superscript"/>
        </w:rPr>
        <w:t>16</w:t>
      </w:r>
      <w:r w:rsidR="00670ECE">
        <w:fldChar w:fldCharType="end"/>
      </w:r>
      <w:r w:rsidR="00B14906">
        <w:t xml:space="preserve">, </w:t>
      </w:r>
      <w:r>
        <w:t>and</w:t>
      </w:r>
      <w:r w:rsidR="00C956AD">
        <w:t xml:space="preserve"> 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C94FFD" w:rsidRPr="00C94FFD">
        <w:rPr>
          <w:noProof/>
          <w:vertAlign w:val="superscript"/>
        </w:rPr>
        <w:t>18</w:t>
      </w:r>
      <w:r w:rsidR="00DE1317">
        <w:fldChar w:fldCharType="end"/>
      </w:r>
      <w:r>
        <w:t xml:space="preserve">. </w:t>
      </w:r>
      <w:r w:rsidR="0001785C">
        <w:t>Complete pathway analysis results with each of these methods are presented in the Supplementary Data (</w:t>
      </w:r>
      <w:r w:rsidR="005F6152">
        <w:t>Supplementary Figures 4-</w:t>
      </w:r>
      <w:r w:rsidR="000B12E4">
        <w:t>9</w:t>
      </w:r>
      <w:r w:rsidR="005F6152">
        <w:t xml:space="preserve">, Supplementary </w:t>
      </w:r>
      <w:r w:rsidR="00E85435">
        <w:t>Files 2-</w:t>
      </w:r>
      <w:r w:rsidR="000B12E4">
        <w:t>7</w:t>
      </w:r>
      <w:r w:rsidR="0001785C">
        <w:t>).</w:t>
      </w:r>
      <w:r w:rsidR="002067EF">
        <w:t xml:space="preserve"> Across all three tested contrasts, the original BONITA pathway analysis returned the largest number of significantly </w:t>
      </w:r>
      <w:r w:rsidR="009E1663">
        <w:t>modulated</w:t>
      </w:r>
      <w:r w:rsidR="002067EF">
        <w:t xml:space="preserve"> pathways (Benjamini-Hochberg adjusted p-value &lt; 0.05)</w:t>
      </w:r>
      <w:r w:rsidR="00347138">
        <w:t xml:space="preserve"> (Figure 4A-C)</w:t>
      </w:r>
      <w:r w:rsidR="002067EF">
        <w:t>.</w:t>
      </w:r>
      <w:r w:rsidR="002D28DE">
        <w:t xml:space="preserve"> 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LeapR did not identify any </w:t>
      </w:r>
      <w:r w:rsidR="009E1663">
        <w:t>modulated</w:t>
      </w:r>
      <w:r w:rsidR="002067EF">
        <w:t xml:space="preserve"> pathways.</w:t>
      </w:r>
      <w:r w:rsidR="002D28DE">
        <w:t xml:space="preserve"> ActivePathways, PaintOmics, CAMERA, and mBONITA all identified a </w:t>
      </w:r>
      <w:r w:rsidR="00CC4254">
        <w:t xml:space="preserve">moderate number of significantly </w:t>
      </w:r>
      <w:r w:rsidR="009E1663">
        <w:t>modulated</w:t>
      </w:r>
      <w:r w:rsidR="00CC4254">
        <w:t xml:space="preserve">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Across all contrasts, mBONITA identi</w:t>
      </w:r>
      <w:r w:rsidR="00D536C0">
        <w:t xml:space="preserve">fies nine significantly </w:t>
      </w:r>
      <w:r w:rsidR="009E1663">
        <w:t>modulated</w:t>
      </w:r>
      <w:r w:rsidR="00D536C0">
        <w:t xml:space="preserve">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mBONITA correctly identif</w:t>
      </w:r>
      <w:r w:rsidR="00B0615B">
        <w:t>ies</w:t>
      </w:r>
      <w:r w:rsidR="00386E0C">
        <w:t xml:space="preserve"> the HIF1-signaling pathway as being </w:t>
      </w:r>
      <w:r w:rsidR="009E1663">
        <w:t>modulated</w:t>
      </w:r>
      <w:r w:rsidR="00386E0C">
        <w:t xml:space="preserve">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 xml:space="preserve">as being </w:t>
      </w:r>
      <w:r w:rsidR="009E1663">
        <w:t>modulated</w:t>
      </w:r>
      <w:r w:rsidR="00C57330">
        <w:t xml:space="preserve">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5%CO2, humidified incubator in cR10 media (RPMI 1640 media supplemented with 10% heat inactivated fetal bovine serum (FBS), 50 U/mL Penicillin, 50 ug/mL Streptomycin and 50 uM 2-Mercaptoethanol). RAMOS cells, in triplicate, were treated with either 0 or 1 ug/mL cyclosporine A (CyA) and incubated at either 19% oxygen (traditional tissue culture) or 1% oxygen for 24 hours.</w:t>
      </w:r>
      <w:r w:rsidR="00B86662">
        <w:t xml:space="preserve"> </w:t>
      </w:r>
      <w:r w:rsidRPr="009221FA">
        <w:t>After incubation with CyA at the indicated oxygen conditions, cells were harvested by centrifugation and washed 3X with phosphate buffered saline (PBS). RNA was extracted from the resultant cell pellets using TRIzol™ Plus RNA Purification Kits according to the manufacturer's recommendations (Invitrogen).</w:t>
      </w:r>
      <w:r w:rsidR="00B86662">
        <w:t xml:space="preserve"> Single-end RNA-sequencing was performed on the </w:t>
      </w:r>
      <w:r w:rsidR="00B86662" w:rsidRPr="00B86662">
        <w:t>Illumina NextSeq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Read quantification was performed using featureCounts from the R package subread version 1.34.7 using genome assembly GRCh38.p12</w:t>
      </w:r>
      <w:r w:rsidR="00DD03F2">
        <w:t>.</w:t>
      </w:r>
      <w:r w:rsidRPr="009221FA">
        <w:t xml:space="preserve"> </w:t>
      </w:r>
    </w:p>
    <w:p w14:paraId="483B2B38" w14:textId="5AAA5E66" w:rsidR="007E292C" w:rsidRPr="00BF63BD" w:rsidRDefault="008D0833" w:rsidP="003860EC">
      <w:r>
        <w:t>Differentially expressed (DE) genes were identified using DESeq2</w:t>
      </w:r>
      <w:r w:rsidR="004D4AF1">
        <w:t xml:space="preserve"> </w:t>
      </w:r>
      <w:r w:rsidR="004D4AF1">
        <w:fldChar w:fldCharType="begin"/>
      </w:r>
      <w:r w:rsidR="00C94FFD">
        <w:instrText xml:space="preserve"> ADDIN EN.CITE &lt;EndNote&gt;&lt;Cite&gt;&lt;Author&gt;Love&lt;/Author&gt;&lt;Year&gt;2014&lt;/Year&gt;&lt;RecNum&gt;449&lt;/RecNum&gt;&lt;DisplayText&gt;&lt;style face="superscript"&gt;23&lt;/style&gt;&lt;/DisplayText&gt;&lt;record&gt;&lt;rec-number&gt;449&lt;/rec-number&gt;&lt;foreign-keys&gt;&lt;key app="EN" db-id="papaaw2fa20sx4eds285erays2er5z5xrw5w" timestamp="1557509728" guid="8aef4427-427c-40ef-aef9-5674501f058e"&gt;449&lt;/key&gt;&lt;key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C94FFD" w:rsidRPr="00C94FFD">
        <w:rPr>
          <w:noProof/>
          <w:vertAlign w:val="superscript"/>
        </w:rPr>
        <w:t>23</w:t>
      </w:r>
      <w:r w:rsidR="004D4AF1">
        <w:fldChar w:fldCharType="end"/>
      </w:r>
      <w:r w:rsidR="004D4AF1">
        <w:t xml:space="preserve">. The R package ‘ashr’ was used for log fold change shrinkage </w:t>
      </w:r>
      <w:r w:rsidR="00870A54">
        <w:fldChar w:fldCharType="begin"/>
      </w:r>
      <w:r w:rsidR="00C94FFD">
        <w:instrText xml:space="preserve"> ADDIN EN.CITE &lt;EndNote&gt;&lt;Cite&gt;&lt;Author&gt;Stephens&lt;/Author&gt;&lt;Year&gt;2017&lt;/Year&gt;&lt;RecNum&gt;1330&lt;/RecNum&gt;&lt;DisplayText&gt;&lt;style face="superscript"&gt;24&lt;/style&gt;&lt;/DisplayText&gt;&lt;record&gt;&lt;rec-number&gt;1330&lt;/rec-number&gt;&lt;foreign-keys&gt;&lt;key app="EN" db-id="papaaw2fa20sx4eds285erays2er5z5xrw5w" timestamp="1650240804"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C94FFD" w:rsidRPr="00C94FFD">
        <w:rPr>
          <w:noProof/>
          <w:vertAlign w:val="superscript"/>
        </w:rPr>
        <w:t>24</w:t>
      </w:r>
      <w:r w:rsidR="00870A54">
        <w:fldChar w:fldCharType="end"/>
      </w:r>
      <w:r w:rsidR="00870A54">
        <w:t>. Genes w</w:t>
      </w:r>
      <w:r w:rsidR="00A90FA4">
        <w:t xml:space="preserve">ith a </w:t>
      </w:r>
      <w:r w:rsidR="00727D62">
        <w:t>Benjamini-Hochberg adjusted p-value &lt; 0.05 and an absolute log</w:t>
      </w:r>
      <w:r w:rsidR="00837FB9">
        <w:t>2</w:t>
      </w:r>
      <w:r w:rsidR="00727D62">
        <w:t>-fold change &gt; 0.5 were identified as being DE.</w:t>
      </w:r>
      <w:r w:rsidR="00031222">
        <w:t xml:space="preserve"> </w:t>
      </w:r>
      <w:r w:rsidR="00AF0FA9">
        <w:t>Heatmaps were prepared using ComplexHeatmap</w:t>
      </w:r>
      <w:r w:rsidR="00D328E8">
        <w:t xml:space="preserve"> </w:t>
      </w:r>
      <w:r w:rsidR="00CD757A">
        <w:fldChar w:fldCharType="begin"/>
      </w:r>
      <w:r w:rsidR="00C94FFD">
        <w:instrText xml:space="preserve"> ADDIN EN.CITE &lt;EndNote&gt;&lt;Cite&gt;&lt;Author&gt;Gu&lt;/Author&gt;&lt;Year&gt;2016&lt;/Year&gt;&lt;RecNum&gt;1331&lt;/RecNum&gt;&lt;DisplayText&gt;&lt;style face="superscript"&gt;25&lt;/style&gt;&lt;/DisplayText&gt;&lt;record&gt;&lt;rec-number&gt;1331&lt;/rec-number&gt;&lt;foreign-keys&gt;&lt;key app="EN" db-id="papaaw2fa20sx4eds285erays2er5z5xrw5w" timestamp="1650240804"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C94FFD" w:rsidRPr="00C94FFD">
        <w:rPr>
          <w:noProof/>
          <w:vertAlign w:val="superscript"/>
        </w:rPr>
        <w:t>25</w:t>
      </w:r>
      <w:r w:rsidR="00CD757A">
        <w:fldChar w:fldCharType="end"/>
      </w:r>
      <w:r w:rsidR="00CD757A">
        <w:t>.</w:t>
      </w:r>
      <w:r w:rsidR="00551CC4">
        <w:t xml:space="preserve"> Over-representation analysis of DE genes was performed with the R package clusterprofiler, using gene sets of canonical KEGG pathways from the MSigDB database</w:t>
      </w:r>
      <w:r w:rsidR="00996F20">
        <w:t xml:space="preserve"> </w:t>
      </w:r>
      <w:r w:rsidR="00F06E3F">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 </w:instrText>
      </w:r>
      <w:r w:rsidR="00C94FFD">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EN.CITE.DATA </w:instrText>
      </w:r>
      <w:r w:rsidR="00C94FFD">
        <w:fldChar w:fldCharType="end"/>
      </w:r>
      <w:r w:rsidR="00F06E3F">
        <w:fldChar w:fldCharType="separate"/>
      </w:r>
      <w:r w:rsidR="00C94FFD" w:rsidRPr="00C94FFD">
        <w:rPr>
          <w:noProof/>
          <w:vertAlign w:val="superscript"/>
        </w:rPr>
        <w:t>7, 26, 27</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50D28B7"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C94FFD">
        <w:instrText xml:space="preserve"> ADDIN EN.CITE &lt;EndNote&gt;&lt;Cite&gt;&lt;Author&gt;Hilchey&lt;/Author&gt;&lt;Year&gt;2019&lt;/Year&gt;&lt;RecNum&gt;509&lt;/RecNum&gt;&lt;DisplayText&gt;&lt;style face="superscript"&gt;21&lt;/style&gt;&lt;/DisplayText&gt;&lt;record&gt;&lt;rec-number&gt;509&lt;/rec-number&gt;&lt;foreign-keys&gt;&lt;key app="EN" db-id="papaaw2fa20sx4eds285erays2er5z5xrw5w" timestamp="1558471171" guid="e1b12a3a-5c5b-4195-ad19-ca1529303c05"&gt;509&lt;/key&gt;&lt;key app="ENWeb" db-id=""&gt;0&lt;/key&gt;&lt;/foreign-keys&gt;&lt;ref-type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C94FFD" w:rsidRPr="00C94FFD">
        <w:rPr>
          <w:noProof/>
          <w:vertAlign w:val="superscript"/>
        </w:rPr>
        <w:t>21</w:t>
      </w:r>
      <w:r w:rsidR="00DD3466">
        <w:fldChar w:fldCharType="end"/>
      </w:r>
      <w:r w:rsidR="00DD3466">
        <w:t xml:space="preserve"> and </w:t>
      </w:r>
      <w:r w:rsidR="00EB5ACD">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C94FFD" w:rsidRPr="00C94FFD">
        <w:rPr>
          <w:noProof/>
          <w:vertAlign w:val="superscript"/>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1585537D" w:rsidR="006D633D" w:rsidRDefault="00385B74" w:rsidP="00587F4D">
      <w:pPr>
        <w:pStyle w:val="Heading2"/>
        <w:spacing w:after="0"/>
      </w:pPr>
      <w:r>
        <w:t>Pathway analysis with mBONITA</w:t>
      </w:r>
    </w:p>
    <w:p w14:paraId="1BC50928" w14:textId="3F5BC6D7" w:rsidR="00C04C75" w:rsidRDefault="00E52AA7" w:rsidP="00587F4D">
      <w:pPr>
        <w:spacing w:after="0"/>
      </w:pPr>
      <w:r>
        <w:t xml:space="preserve">We reimplemented our previously </w:t>
      </w:r>
      <w:r w:rsidR="00866976">
        <w:t xml:space="preserve">published algorithm BONITA </w:t>
      </w:r>
      <w:r w:rsidR="005C6AA7">
        <w:fldChar w:fldCharType="begin"/>
      </w:r>
      <w:r w:rsidR="00C94FFD">
        <w:instrText xml:space="preserve"> ADDIN EN.CITE &lt;EndNote&gt;&lt;Cite&gt;&lt;Author&gt;Palli&lt;/Author&gt;&lt;Year&gt;2019&lt;/Year&gt;&lt;RecNum&gt;1289&lt;/RecNum&gt;&lt;DisplayText&gt;&lt;style face="superscript"&gt;18&lt;/style&gt;&lt;/DisplayText&gt;&lt;record&gt;&lt;rec-number&gt;1289&lt;/rec-number&gt;&lt;foreign-keys&gt;&lt;key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C94FFD" w:rsidRPr="00C94FFD">
        <w:rPr>
          <w:noProof/>
          <w:vertAlign w:val="superscript"/>
        </w:rPr>
        <w:t>18</w:t>
      </w:r>
      <w:r w:rsidR="005C6AA7">
        <w:fldChar w:fldCharType="end"/>
      </w:r>
      <w:r w:rsidR="005C6AA7">
        <w:t xml:space="preserve"> </w:t>
      </w:r>
      <w:r>
        <w:t xml:space="preserve">in Python3, resulting in a significant improvement in speed. We used this implementation of BONITA </w:t>
      </w:r>
      <w:r w:rsidR="00866976">
        <w:t>to infer Boolean rules individually for the three multi-omics datasets</w:t>
      </w:r>
      <w:r w:rsidR="00AC3511">
        <w:t xml:space="preserve"> and for an integrated dataset comprising samples for conditions that were profiled in all three datasets (Supplementary Table 1)</w:t>
      </w:r>
      <w:r w:rsidR="00866976">
        <w:t>.</w:t>
      </w:r>
      <w:r w:rsidR="00436419">
        <w:t xml:space="preserve"> </w:t>
      </w:r>
      <w:r w:rsidR="00F70517">
        <w:t>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w:t>
      </w:r>
      <w:r w:rsidR="003B16FA">
        <w:t xml:space="preserve"> </w:t>
      </w:r>
      <w:r w:rsidR="004B5C88" w:rsidRPr="00F365BC">
        <w:rPr>
          <w:i/>
          <w:iCs/>
        </w:rPr>
        <w:t>Node impact scores</w:t>
      </w:r>
      <w:r w:rsidR="0059085B">
        <w:rPr>
          <w:i/>
          <w:iCs/>
        </w:rPr>
        <w:t xml:space="preserve"> (</w:t>
      </w:r>
      <w:r w:rsidR="009915E8">
        <w:rPr>
          <w:i/>
          <w:iCs/>
        </w:rPr>
        <w:t>I</w:t>
      </w:r>
      <w:r w:rsidR="009915E8" w:rsidRPr="003C4E8F">
        <w:rPr>
          <w:i/>
          <w:iCs/>
          <w:vertAlign w:val="subscript"/>
        </w:rPr>
        <w:t>g</w:t>
      </w:r>
      <w:r w:rsidR="0059085B">
        <w:rPr>
          <w:i/>
          <w:iCs/>
        </w:rPr>
        <w:t>)</w:t>
      </w:r>
      <w:r w:rsidR="004B5C88">
        <w:t>, which quantify the effect of individual nodes</w:t>
      </w:r>
      <w:r w:rsidR="00596562">
        <w:t xml:space="preserve"> </w:t>
      </w:r>
      <w:r w:rsidR="00596562" w:rsidRPr="00596562">
        <w:rPr>
          <w:i/>
          <w:iCs/>
        </w:rPr>
        <w:t>g</w:t>
      </w:r>
      <w:r w:rsidR="004B5C88">
        <w:t xml:space="preserve"> over signal flow through a network</w:t>
      </w:r>
      <w:r w:rsidR="00820238">
        <w:t xml:space="preserve">, were calculated by </w:t>
      </w:r>
      <w:r w:rsidR="00820238" w:rsidRPr="009B4CA1">
        <w:rPr>
          <w:i/>
          <w:iCs/>
        </w:rPr>
        <w:t>in silico</w:t>
      </w:r>
      <w:r w:rsidR="00820238">
        <w:t xml:space="preserve"> perturbation of networks as previously described </w:t>
      </w:r>
      <w:r w:rsidR="000914F1">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0914F1">
        <w:fldChar w:fldCharType="separate"/>
      </w:r>
      <w:r w:rsidR="00C94FFD" w:rsidRPr="00C94FFD">
        <w:rPr>
          <w:noProof/>
          <w:vertAlign w:val="superscript"/>
        </w:rPr>
        <w:t>18</w:t>
      </w:r>
      <w:r w:rsidR="000914F1">
        <w:fldChar w:fldCharType="end"/>
      </w:r>
      <w:r w:rsidR="00EA64B6">
        <w:t xml:space="preserve">. </w:t>
      </w:r>
      <w:r w:rsidR="009B4CA1">
        <w:t>We used th</w:t>
      </w:r>
      <w:r w:rsidR="00D26F1B">
        <w:t>i</w:t>
      </w:r>
      <w:r w:rsidR="009B4CA1">
        <w:t>s node impact score in concert with dataset</w:t>
      </w:r>
      <w:r w:rsidR="00FD1072">
        <w:t xml:space="preserve"> </w:t>
      </w:r>
      <w:r w:rsidR="00FD1072" w:rsidRPr="00FD1072">
        <w:rPr>
          <w:i/>
          <w:iCs/>
        </w:rPr>
        <w:t>d</w:t>
      </w:r>
      <w:r w:rsidR="009B4CA1">
        <w:t>-specific fold changes</w:t>
      </w:r>
      <w:r w:rsidR="00935F36">
        <w:t xml:space="preserve"> (</w:t>
      </w:r>
      <w:r w:rsidR="00935F36" w:rsidRPr="009A36CE">
        <w:rPr>
          <w:i/>
          <w:iCs/>
        </w:rPr>
        <w:t>Q</w:t>
      </w:r>
      <w:r w:rsidR="00935F36" w:rsidRPr="00AE15EE">
        <w:rPr>
          <w:i/>
          <w:iCs/>
          <w:vertAlign w:val="subscript"/>
        </w:rPr>
        <w:t>gd</w:t>
      </w:r>
      <w:r w:rsidR="00935F36">
        <w:t>)</w:t>
      </w:r>
      <w:r w:rsidR="009B4CA1">
        <w:t>, standard deviation</w:t>
      </w:r>
      <w:r w:rsidR="00935F36">
        <w:t xml:space="preserve"> (</w:t>
      </w:r>
      <w:r w:rsidR="00935F36" w:rsidRPr="009A36CE">
        <w:rPr>
          <w:i/>
          <w:iCs/>
        </w:rPr>
        <w:t>std</w:t>
      </w:r>
      <w:r w:rsidR="004F3E55">
        <w:rPr>
          <w:i/>
          <w:iCs/>
        </w:rPr>
        <w:t>(V</w:t>
      </w:r>
      <w:r w:rsidR="00935F36" w:rsidRPr="00AE15EE">
        <w:rPr>
          <w:i/>
          <w:iCs/>
          <w:vertAlign w:val="subscript"/>
        </w:rPr>
        <w:t>gd</w:t>
      </w:r>
      <w:r w:rsidR="00935F36">
        <w:t>)</w:t>
      </w:r>
      <w:r w:rsidR="004F3E55">
        <w:t>)</w:t>
      </w:r>
      <w:r w:rsidR="009B4CA1">
        <w:t xml:space="preserve">, and </w:t>
      </w:r>
      <w:r w:rsidR="007B2BDA" w:rsidRPr="002E5D81">
        <w:rPr>
          <w:i/>
          <w:iCs/>
        </w:rPr>
        <w:t>evidence</w:t>
      </w:r>
      <w:r w:rsidR="009B4CA1" w:rsidRPr="002E5D81">
        <w:rPr>
          <w:i/>
          <w:iCs/>
        </w:rPr>
        <w:t xml:space="preserve"> </w:t>
      </w:r>
      <w:r w:rsidR="009B4CA1" w:rsidRPr="00935F36">
        <w:rPr>
          <w:i/>
          <w:iCs/>
        </w:rPr>
        <w:t>score</w:t>
      </w:r>
      <w:r w:rsidR="00795573">
        <w:rPr>
          <w:i/>
          <w:iCs/>
        </w:rPr>
        <w:t>s</w:t>
      </w:r>
      <w:r w:rsidR="009B4CA1">
        <w:t xml:space="preserve"> </w:t>
      </w:r>
      <w:r w:rsidR="00935F36">
        <w:t>(</w:t>
      </w:r>
      <w:r w:rsidR="00935F36" w:rsidRPr="00935F36">
        <w:rPr>
          <w:i/>
          <w:iCs/>
        </w:rPr>
        <w:t>E</w:t>
      </w:r>
      <w:r w:rsidR="00935F36" w:rsidRPr="00AE15EE">
        <w:rPr>
          <w:i/>
          <w:iCs/>
          <w:vertAlign w:val="subscript"/>
        </w:rPr>
        <w:t>g</w:t>
      </w:r>
      <w:r w:rsidR="004D3AEE">
        <w:t xml:space="preserve">, </w:t>
      </w:r>
      <w:r w:rsidR="00EC5BA6">
        <w:t xml:space="preserve">Eqn. </w:t>
      </w:r>
      <w:r w:rsidR="00C660FA">
        <w:fldChar w:fldCharType="begin"/>
      </w:r>
      <w:r w:rsidR="00C660FA">
        <w:instrText xml:space="preserve"> REF _Ref113330530 \h </w:instrText>
      </w:r>
      <w:r w:rsidR="00C660FA">
        <w:fldChar w:fldCharType="separate"/>
      </w:r>
      <w:r w:rsidR="00C660FA">
        <w:rPr>
          <w:noProof/>
        </w:rPr>
        <w:t>1</w:t>
      </w:r>
      <w:r w:rsidR="00C660FA">
        <w:fldChar w:fldCharType="end"/>
      </w:r>
      <w:r w:rsidR="00895873">
        <w:t>)</w:t>
      </w:r>
      <w:r w:rsidR="00935F36">
        <w:t xml:space="preserve"> </w:t>
      </w:r>
      <w:r w:rsidR="009B4CA1">
        <w:t>to</w:t>
      </w:r>
      <w:r w:rsidR="00D26F1B">
        <w:t xml:space="preserve"> calculate </w:t>
      </w:r>
      <w:r w:rsidR="00D26F1B" w:rsidRPr="007930C2">
        <w:rPr>
          <w:i/>
          <w:iCs/>
        </w:rPr>
        <w:t xml:space="preserve">node modulation scores </w:t>
      </w:r>
      <w:r w:rsidR="0059085B">
        <w:rPr>
          <w:i/>
          <w:iCs/>
        </w:rPr>
        <w:t>(</w:t>
      </w:r>
      <w:r w:rsidR="009915E8">
        <w:rPr>
          <w:i/>
          <w:iCs/>
        </w:rPr>
        <w:t>M</w:t>
      </w:r>
      <w:r w:rsidR="009915E8" w:rsidRPr="00C85698">
        <w:rPr>
          <w:i/>
          <w:iCs/>
          <w:vertAlign w:val="subscript"/>
        </w:rPr>
        <w:t>g</w:t>
      </w:r>
      <w:r w:rsidR="00AB614E">
        <w:rPr>
          <w:i/>
          <w:iCs/>
        </w:rPr>
        <w:t xml:space="preserve">, </w:t>
      </w:r>
      <w:r w:rsidR="00AB614E" w:rsidRPr="00AA076E">
        <w:t>Eqn</w:t>
      </w:r>
      <w:r w:rsidR="00781A22">
        <w:t>.</w:t>
      </w:r>
      <w:r w:rsidR="00AB614E" w:rsidRPr="00AA076E">
        <w:t xml:space="preserve"> </w:t>
      </w:r>
      <w:r w:rsidR="00AB614E" w:rsidRPr="00AA076E">
        <w:fldChar w:fldCharType="begin"/>
      </w:r>
      <w:r w:rsidR="00AB614E" w:rsidRPr="00AA076E">
        <w:instrText xml:space="preserve"> REF _Ref113330618 \h </w:instrText>
      </w:r>
      <w:r w:rsidR="00AA076E">
        <w:instrText xml:space="preserve"> \* MERGEFORMAT </w:instrText>
      </w:r>
      <w:r w:rsidR="00AB614E" w:rsidRPr="00AA076E">
        <w:fldChar w:fldCharType="separate"/>
      </w:r>
      <w:r w:rsidR="00AB614E" w:rsidRPr="00AA076E">
        <w:rPr>
          <w:noProof/>
        </w:rPr>
        <w:t>2</w:t>
      </w:r>
      <w:r w:rsidR="00AB614E" w:rsidRPr="00AA076E">
        <w:fldChar w:fldCharType="end"/>
      </w:r>
      <w:r w:rsidR="00AB614E">
        <w:rPr>
          <w:i/>
          <w:iCs/>
        </w:rPr>
        <w:t>)</w:t>
      </w:r>
      <w:r w:rsidR="0059085B">
        <w:rPr>
          <w:i/>
          <w:iCs/>
        </w:rPr>
        <w:t xml:space="preserve"> </w:t>
      </w:r>
      <w:r w:rsidR="00D26F1B">
        <w:t xml:space="preserve">and hence an overall </w:t>
      </w:r>
      <w:r w:rsidR="00D26F1B" w:rsidRPr="007930C2">
        <w:rPr>
          <w:i/>
          <w:iCs/>
        </w:rPr>
        <w:t>pathway modulation score</w:t>
      </w:r>
      <w:r w:rsidR="0059085B">
        <w:rPr>
          <w:i/>
          <w:iCs/>
        </w:rPr>
        <w:t xml:space="preserve"> (</w:t>
      </w:r>
      <w:r w:rsidR="003C4E8F">
        <w:rPr>
          <w:i/>
          <w:iCs/>
        </w:rPr>
        <w:t>M</w:t>
      </w:r>
      <w:r w:rsidR="003C4E8F" w:rsidRPr="003C4E8F">
        <w:rPr>
          <w:i/>
          <w:iCs/>
          <w:vertAlign w:val="subscript"/>
        </w:rPr>
        <w:t>p</w:t>
      </w:r>
      <w:r w:rsidR="00781A22">
        <w:rPr>
          <w:i/>
          <w:iCs/>
        </w:rPr>
        <w:t xml:space="preserve">, Eqn. </w:t>
      </w:r>
      <w:r w:rsidR="00781A22">
        <w:rPr>
          <w:i/>
          <w:iCs/>
        </w:rPr>
        <w:fldChar w:fldCharType="begin"/>
      </w:r>
      <w:r w:rsidR="00781A22">
        <w:rPr>
          <w:i/>
          <w:iCs/>
        </w:rPr>
        <w:instrText xml:space="preserve"> REF _Ref113330649 \h </w:instrText>
      </w:r>
      <w:r w:rsidR="00781A22">
        <w:rPr>
          <w:i/>
          <w:iCs/>
        </w:rPr>
      </w:r>
      <w:r w:rsidR="00781A22">
        <w:rPr>
          <w:i/>
          <w:iCs/>
        </w:rPr>
        <w:fldChar w:fldCharType="separate"/>
      </w:r>
      <w:r w:rsidR="00781A22">
        <w:rPr>
          <w:noProof/>
        </w:rPr>
        <w:t>3</w:t>
      </w:r>
      <w:r w:rsidR="00781A22">
        <w:rPr>
          <w:i/>
          <w:iCs/>
        </w:rPr>
        <w:fldChar w:fldCharType="end"/>
      </w:r>
      <w:r w:rsidR="00781A22">
        <w:rPr>
          <w:i/>
          <w:iCs/>
        </w:rPr>
        <w:t>)</w:t>
      </w:r>
      <w:r w:rsidR="00D26F1B">
        <w:t xml:space="preserve">. A p-value was calculated by generating a distribution of pathway modulation scores by resampling dataset-specific fold changes, standard deviations, and evidence scores from the training dataset.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015"/>
        <w:gridCol w:w="940"/>
      </w:tblGrid>
      <w:tr w:rsidR="00686938" w14:paraId="6DDB0555" w14:textId="77777777" w:rsidTr="00895873">
        <w:tc>
          <w:tcPr>
            <w:tcW w:w="324" w:type="pct"/>
          </w:tcPr>
          <w:p w14:paraId="265AF585" w14:textId="77777777" w:rsidR="00686938" w:rsidRDefault="00686938" w:rsidP="00587F4D">
            <w:pPr>
              <w:spacing w:after="0"/>
            </w:pPr>
          </w:p>
        </w:tc>
        <w:tc>
          <w:tcPr>
            <w:tcW w:w="4185" w:type="pct"/>
          </w:tcPr>
          <w:p w14:paraId="0A89B8AD" w14:textId="525420DB" w:rsidR="00686938" w:rsidRDefault="00777002" w:rsidP="00587F4D">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g,d</m:t>
                            </m:r>
                          </m:sub>
                        </m:sSub>
                        <m:r>
                          <w:rPr>
                            <w:rFonts w:ascii="Cambria Math" w:hAnsi="Cambria Math"/>
                          </w:rPr>
                          <m:t xml:space="preserve">  &gt; 0</m:t>
                        </m:r>
                      </m:e>
                    </m:d>
                  </m:e>
                </m:nary>
                <m:r>
                  <w:rPr>
                    <w:rFonts w:ascii="Cambria Math" w:hAnsi="Cambria Math"/>
                  </w:rPr>
                  <m:t xml:space="preserve"> </m:t>
                </m:r>
              </m:oMath>
            </m:oMathPara>
          </w:p>
        </w:tc>
        <w:tc>
          <w:tcPr>
            <w:tcW w:w="491" w:type="pct"/>
          </w:tcPr>
          <w:p w14:paraId="183EAE9E" w14:textId="77C1C95F" w:rsidR="00686938" w:rsidRDefault="009B4781" w:rsidP="009B4781">
            <w:pPr>
              <w:pStyle w:val="Caption"/>
              <w:keepNext/>
              <w:tabs>
                <w:tab w:val="center" w:pos="362"/>
                <w:tab w:val="right" w:pos="724"/>
              </w:tabs>
            </w:pPr>
            <w:r>
              <w:tab/>
            </w:r>
            <w:r>
              <w:tab/>
            </w:r>
            <w:r w:rsidR="0050050D">
              <w:t>(</w:t>
            </w:r>
            <w:r w:rsidR="00777002">
              <w:fldChar w:fldCharType="begin"/>
            </w:r>
            <w:r w:rsidR="00777002">
              <w:instrText xml:space="preserve"> SEQ Equation \* ARABIC </w:instrText>
            </w:r>
            <w:r w:rsidR="00777002">
              <w:fldChar w:fldCharType="separate"/>
            </w:r>
            <w:bookmarkStart w:id="56" w:name="_Ref113330530"/>
            <w:r w:rsidR="00686938">
              <w:rPr>
                <w:noProof/>
              </w:rPr>
              <w:t>1</w:t>
            </w:r>
            <w:bookmarkEnd w:id="56"/>
            <w:r w:rsidR="00777002">
              <w:rPr>
                <w:noProof/>
              </w:rPr>
              <w:fldChar w:fldCharType="end"/>
            </w:r>
            <w:r w:rsidR="0050050D">
              <w:t>)</w:t>
            </w:r>
          </w:p>
          <w:p w14:paraId="607E71A7" w14:textId="77777777" w:rsidR="00686938" w:rsidRDefault="00686938" w:rsidP="00895873">
            <w:pPr>
              <w:spacing w:after="0"/>
              <w:jc w:val="right"/>
            </w:pPr>
          </w:p>
        </w:tc>
      </w:tr>
    </w:tbl>
    <w:p w14:paraId="16DDA3F9" w14:textId="7AEF9F86" w:rsidR="00A17D50" w:rsidRDefault="00952AE6" w:rsidP="00587F4D">
      <w:pPr>
        <w:spacing w:after="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is the evidence score for a gene, </w:t>
      </w:r>
      <m:oMath>
        <m:r>
          <w:rPr>
            <w:rFonts w:ascii="Cambria Math" w:hAnsi="Cambria Math"/>
          </w:rPr>
          <m:t>D</m:t>
        </m:r>
      </m:oMath>
      <w:r>
        <w:t xml:space="preserve"> is the number of multi-omics datasets, </w:t>
      </w:r>
      <w:r w:rsidR="00074E84">
        <w:t xml:space="preserve">and </w:t>
      </w:r>
      <m:oMath>
        <m:sSub>
          <m:sSubPr>
            <m:ctrlPr>
              <w:rPr>
                <w:rFonts w:ascii="Cambria Math" w:hAnsi="Cambria Math"/>
                <w:i/>
              </w:rPr>
            </m:ctrlPr>
          </m:sSubPr>
          <m:e>
            <m:r>
              <w:rPr>
                <w:rFonts w:ascii="Cambria Math" w:hAnsi="Cambria Math"/>
              </w:rPr>
              <m:t>V</m:t>
            </m:r>
          </m:e>
          <m:sub>
            <m:r>
              <w:rPr>
                <w:rFonts w:ascii="Cambria Math" w:hAnsi="Cambria Math"/>
              </w:rPr>
              <m:t>g,d</m:t>
            </m:r>
          </m:sub>
        </m:sSub>
      </m:oMath>
      <w:r w:rsidR="00074E84">
        <w:t xml:space="preserve">is the measured abundance value of gene </w:t>
      </w:r>
      <m:oMath>
        <m:r>
          <w:rPr>
            <w:rFonts w:ascii="Cambria Math" w:hAnsi="Cambria Math"/>
          </w:rPr>
          <m:t>g</m:t>
        </m:r>
      </m:oMath>
      <w:r w:rsidR="00227A87">
        <w:t xml:space="preserve"> </w:t>
      </w:r>
      <w:r w:rsidR="00074E84">
        <w:t xml:space="preserve">in dataset </w:t>
      </w:r>
      <m:oMath>
        <m:r>
          <w:rPr>
            <w:rFonts w:ascii="Cambria Math" w:hAnsi="Cambria Math"/>
          </w:rPr>
          <m:t>d</m:t>
        </m:r>
      </m:oMath>
      <w:r w:rsidR="00074E84">
        <w:t>.</w:t>
      </w:r>
    </w:p>
    <w:p w14:paraId="3EF1B845" w14:textId="77777777" w:rsidR="00074E84" w:rsidRDefault="00074E84" w:rsidP="00587F4D">
      <w:pPr>
        <w:spacing w:after="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323"/>
        <w:gridCol w:w="755"/>
      </w:tblGrid>
      <w:tr w:rsidR="00A17D50" w14:paraId="0C526345" w14:textId="77777777" w:rsidTr="00895873">
        <w:tc>
          <w:tcPr>
            <w:tcW w:w="260" w:type="pct"/>
          </w:tcPr>
          <w:p w14:paraId="7184E38C" w14:textId="77777777" w:rsidR="00A17D50" w:rsidRDefault="00A17D50" w:rsidP="00587F4D">
            <w:pPr>
              <w:spacing w:after="0"/>
            </w:pPr>
          </w:p>
        </w:tc>
        <w:tc>
          <w:tcPr>
            <w:tcW w:w="4346" w:type="pct"/>
          </w:tcPr>
          <w:p w14:paraId="121A7908" w14:textId="5E797BAB" w:rsidR="00A17D50" w:rsidRDefault="00777002"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Q</m:t>
                        </m:r>
                      </m:e>
                      <m:sub>
                        <m:r>
                          <w:rPr>
                            <w:rFonts w:ascii="Cambria Math" w:hAnsi="Cambria Math"/>
                          </w:rPr>
                          <m:t>g,d</m:t>
                        </m:r>
                      </m:sub>
                    </m:sSub>
                  </m:e>
                </m:nary>
                <m:r>
                  <w:rPr>
                    <w:rFonts w:ascii="Cambria Math" w:hAnsi="Cambria Math"/>
                  </w:rPr>
                  <m:t xml:space="preserve">* </m:t>
                </m:r>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m:t>
                </m:r>
                <m:sSub>
                  <m:sSubPr>
                    <m:ctrlPr>
                      <w:rPr>
                        <w:rFonts w:ascii="Cambria Math" w:hAnsi="Cambria Math"/>
                        <w:i/>
                      </w:rPr>
                    </m:ctrlPr>
                  </m:sSubPr>
                  <m:e>
                    <m:r>
                      <w:rPr>
                        <w:rFonts w:ascii="Cambria Math" w:hAnsi="Cambria Math"/>
                      </w:rPr>
                      <m:t xml:space="preserve"> E</m:t>
                    </m:r>
                  </m:e>
                  <m:sub>
                    <m:r>
                      <w:rPr>
                        <w:rFonts w:ascii="Cambria Math" w:hAnsi="Cambria Math"/>
                      </w:rPr>
                      <m:t>g,d</m:t>
                    </m:r>
                  </m:sub>
                </m:sSub>
              </m:oMath>
            </m:oMathPara>
          </w:p>
        </w:tc>
        <w:tc>
          <w:tcPr>
            <w:tcW w:w="394" w:type="pct"/>
          </w:tcPr>
          <w:p w14:paraId="08E09757" w14:textId="30456E8F" w:rsidR="00A17D50" w:rsidRDefault="00532600" w:rsidP="00895873">
            <w:pPr>
              <w:pStyle w:val="Caption"/>
              <w:keepNext/>
              <w:jc w:val="right"/>
            </w:pPr>
            <w:r>
              <w:t>(</w:t>
            </w:r>
            <w:r w:rsidR="00777002">
              <w:fldChar w:fldCharType="begin"/>
            </w:r>
            <w:r w:rsidR="00777002">
              <w:instrText xml:space="preserve"> SEQ Equation \* ARABIC </w:instrText>
            </w:r>
            <w:r w:rsidR="00777002">
              <w:fldChar w:fldCharType="separate"/>
            </w:r>
            <w:bookmarkStart w:id="57" w:name="_Ref113330618"/>
            <w:r w:rsidR="00A17D50">
              <w:rPr>
                <w:noProof/>
              </w:rPr>
              <w:t>2</w:t>
            </w:r>
            <w:bookmarkEnd w:id="57"/>
            <w:r w:rsidR="00777002">
              <w:rPr>
                <w:noProof/>
              </w:rPr>
              <w:fldChar w:fldCharType="end"/>
            </w:r>
            <w:r>
              <w:t>)</w:t>
            </w:r>
          </w:p>
          <w:p w14:paraId="1CA1F576" w14:textId="77777777" w:rsidR="00A17D50" w:rsidRDefault="00A17D50" w:rsidP="00895873">
            <w:pPr>
              <w:spacing w:after="0"/>
              <w:jc w:val="right"/>
            </w:pPr>
          </w:p>
        </w:tc>
      </w:tr>
    </w:tbl>
    <w:p w14:paraId="5A32456D" w14:textId="06707271" w:rsidR="00A17D50" w:rsidRDefault="00B455F0"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g</m:t>
            </m:r>
          </m:sub>
        </m:sSub>
      </m:oMath>
      <w:r>
        <w:t xml:space="preserve"> is the </w:t>
      </w:r>
      <w:r w:rsidR="00103A96">
        <w:t>modulation score</w:t>
      </w:r>
      <w:r>
        <w:t xml:space="preserve"> for a gene, and </w:t>
      </w:r>
      <m:oMath>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xml:space="preserve">) </m:t>
        </m:r>
      </m:oMath>
      <w:r>
        <w:t>is the</w:t>
      </w:r>
      <w:r w:rsidR="00103A96">
        <w:t xml:space="preserve"> standard deviation of the</w:t>
      </w:r>
      <w:r>
        <w:t xml:space="preserve"> measured abundance value </w:t>
      </w:r>
      <w:r w:rsidR="00F131B3">
        <w:t xml:space="preserve">of gene </w:t>
      </w:r>
      <m:oMath>
        <m:r>
          <w:rPr>
            <w:rFonts w:ascii="Cambria Math" w:hAnsi="Cambria Math"/>
          </w:rPr>
          <m:t>g</m:t>
        </m:r>
      </m:oMath>
      <w:r w:rsidR="00F131B3">
        <w:t xml:space="preserve"> in dataset </w:t>
      </w:r>
      <m:oMath>
        <m:r>
          <w:rPr>
            <w:rFonts w:ascii="Cambria Math" w:hAnsi="Cambria Math"/>
          </w:rPr>
          <m:t>d</m:t>
        </m:r>
      </m:oMath>
      <w:r w:rsidR="00F131B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14"/>
        <w:gridCol w:w="1302"/>
      </w:tblGrid>
      <w:tr w:rsidR="00A17D50" w14:paraId="1C909A3F" w14:textId="77777777" w:rsidTr="00895873">
        <w:tc>
          <w:tcPr>
            <w:tcW w:w="449" w:type="pct"/>
          </w:tcPr>
          <w:p w14:paraId="1F28F92B" w14:textId="77777777" w:rsidR="00A17D50" w:rsidRDefault="00A17D50" w:rsidP="00587F4D">
            <w:pPr>
              <w:spacing w:after="0"/>
            </w:pPr>
          </w:p>
        </w:tc>
        <w:tc>
          <w:tcPr>
            <w:tcW w:w="3870" w:type="pct"/>
          </w:tcPr>
          <w:p w14:paraId="01EBA1D2" w14:textId="059B1A2C" w:rsidR="00A17D50" w:rsidRDefault="00777002"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nary>
                  <m:naryPr>
                    <m:chr m:val="∑"/>
                    <m:limLoc m:val="subSup"/>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M</m:t>
                        </m:r>
                      </m:e>
                      <m:sub>
                        <m:r>
                          <w:rPr>
                            <w:rFonts w:ascii="Cambria Math" w:hAnsi="Cambria Math"/>
                          </w:rPr>
                          <m:t>g</m:t>
                        </m:r>
                      </m:sub>
                    </m:sSub>
                  </m:e>
                </m:nary>
              </m:oMath>
            </m:oMathPara>
          </w:p>
        </w:tc>
        <w:tc>
          <w:tcPr>
            <w:tcW w:w="680" w:type="pct"/>
          </w:tcPr>
          <w:p w14:paraId="47AB956F" w14:textId="78E89F69" w:rsidR="00A17D50" w:rsidRDefault="003F2CE9" w:rsidP="00895873">
            <w:pPr>
              <w:pStyle w:val="Caption"/>
              <w:keepNext/>
              <w:jc w:val="right"/>
            </w:pPr>
            <w:r>
              <w:t>(</w:t>
            </w:r>
            <w:r w:rsidR="00777002">
              <w:fldChar w:fldCharType="begin"/>
            </w:r>
            <w:r w:rsidR="00777002">
              <w:instrText xml:space="preserve"> SEQ Equation \* ARABIC </w:instrText>
            </w:r>
            <w:r w:rsidR="00777002">
              <w:fldChar w:fldCharType="separate"/>
            </w:r>
            <w:bookmarkStart w:id="58" w:name="_Ref113330649"/>
            <w:r w:rsidR="00946785">
              <w:rPr>
                <w:noProof/>
              </w:rPr>
              <w:t>3</w:t>
            </w:r>
            <w:bookmarkEnd w:id="58"/>
            <w:r w:rsidR="00777002">
              <w:rPr>
                <w:noProof/>
              </w:rPr>
              <w:fldChar w:fldCharType="end"/>
            </w:r>
            <w:r>
              <w:t>)</w:t>
            </w:r>
          </w:p>
        </w:tc>
      </w:tr>
    </w:tbl>
    <w:p w14:paraId="63B7684A" w14:textId="699C21A9" w:rsidR="0059085B" w:rsidRPr="00394C07" w:rsidRDefault="00970B8B"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oMath>
      <w:r>
        <w:t xml:space="preserve">is the pathway modulation score for pathway </w:t>
      </w:r>
      <m:oMath>
        <m:r>
          <w:rPr>
            <w:rFonts w:ascii="Cambria Math" w:hAnsi="Cambria Math"/>
          </w:rPr>
          <m:t>p</m:t>
        </m:r>
      </m:oMath>
      <w:r>
        <w:t xml:space="preserve"> and </w:t>
      </w:r>
      <m:oMath>
        <m:r>
          <w:rPr>
            <w:rFonts w:ascii="Cambria Math" w:hAnsi="Cambria Math"/>
          </w:rPr>
          <m:t>G</m:t>
        </m:r>
      </m:oMath>
      <w:r>
        <w:t xml:space="preserve"> is the number of genes in the pathway </w:t>
      </w:r>
      <m:oMath>
        <m:r>
          <w:rPr>
            <w:rFonts w:ascii="Cambria Math" w:hAnsi="Cambria Math"/>
          </w:rPr>
          <m:t>p</m:t>
        </m:r>
      </m:oMath>
      <w:r>
        <w:t>.</w:t>
      </w:r>
    </w:p>
    <w:p w14:paraId="38B62D0E" w14:textId="40C447B4" w:rsidR="00507B09" w:rsidRDefault="005A6192" w:rsidP="00587F4D">
      <w:pPr>
        <w:pStyle w:val="Heading2"/>
        <w:spacing w:after="0"/>
      </w:pPr>
      <w:r>
        <w:t>Comparison to other methods</w:t>
      </w:r>
    </w:p>
    <w:p w14:paraId="52BE2019" w14:textId="13DCA816" w:rsidR="00D7521A" w:rsidRDefault="00BC2871" w:rsidP="00587F4D">
      <w:pPr>
        <w:spacing w:after="0"/>
      </w:pPr>
      <w:r>
        <w:t>Parameters for other packages here:</w:t>
      </w:r>
    </w:p>
    <w:p w14:paraId="13291F99" w14:textId="16A37367" w:rsidR="00393F30" w:rsidRDefault="00393F30" w:rsidP="00393F30">
      <w:pPr>
        <w:spacing w:after="0"/>
        <w:ind w:left="720"/>
      </w:pPr>
      <w:r>
        <w:t>multiGSEA:</w:t>
      </w:r>
      <w:r w:rsidR="00E71988">
        <w:t xml:space="preserve"> used DE genes from limma</w:t>
      </w:r>
    </w:p>
    <w:p w14:paraId="62E24369" w14:textId="6F01F11A" w:rsidR="00D7521A" w:rsidRDefault="00D7521A" w:rsidP="00587F4D">
      <w:pPr>
        <w:spacing w:after="0"/>
        <w:ind w:left="720"/>
      </w:pPr>
      <w:r>
        <w:t>PaintOmics:</w:t>
      </w:r>
      <w:r w:rsidR="0007768B">
        <w:t xml:space="preserve"> </w:t>
      </w:r>
      <w:r w:rsidR="00257A9E">
        <w:t xml:space="preserve">relevant genes defined as those with </w:t>
      </w:r>
      <w:r w:rsidR="00D10F2E">
        <w:t>foldchange (check this) &gt; 4</w:t>
      </w:r>
      <w:r w:rsidR="00D10F2E" w:rsidRPr="00D10F2E">
        <w:rPr>
          <w:vertAlign w:val="superscript"/>
        </w:rPr>
        <w:t>th</w:t>
      </w:r>
      <w:r w:rsidR="00D10F2E">
        <w:t xml:space="preserve"> quantile</w:t>
      </w:r>
    </w:p>
    <w:p w14:paraId="1D40F54E" w14:textId="037F1ACF" w:rsidR="00D7521A" w:rsidRDefault="00D7521A" w:rsidP="00587F4D">
      <w:pPr>
        <w:spacing w:after="0"/>
        <w:ind w:left="720"/>
      </w:pPr>
      <w:r>
        <w:t>LeapR:</w:t>
      </w:r>
      <w:r w:rsidR="008F031D">
        <w:t xml:space="preserve"> </w:t>
      </w:r>
      <w:bookmarkStart w:id="59" w:name="_GoBack"/>
      <w:bookmarkEnd w:id="59"/>
    </w:p>
    <w:p w14:paraId="600F62DD" w14:textId="77777777" w:rsidR="00D7521A" w:rsidRDefault="00D7521A" w:rsidP="00587F4D">
      <w:pPr>
        <w:spacing w:after="0"/>
        <w:ind w:left="720"/>
      </w:pPr>
      <w:r>
        <w:t>ActivePathways:</w:t>
      </w:r>
    </w:p>
    <w:p w14:paraId="76578462" w14:textId="77777777" w:rsidR="00B72B7A" w:rsidRDefault="00D7521A" w:rsidP="00587F4D">
      <w:pPr>
        <w:spacing w:after="0"/>
        <w:ind w:left="720"/>
      </w:pPr>
      <w:r>
        <w:t>CAMERA:</w:t>
      </w:r>
    </w:p>
    <w:p w14:paraId="141F6CEB" w14:textId="3ADF536D"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DONE - reactomeGSA</w:t>
      </w:r>
      <w:r w:rsidRPr="0027417F">
        <w:t xml:space="preserve"> – applies CAMERA + Reactome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DONE - paintOmics</w:t>
      </w:r>
      <w:r w:rsidRPr="0027417F">
        <w:t xml:space="preserve"> (</w:t>
      </w:r>
      <w:hyperlink r:id="rId10" w:history="1">
        <w:r w:rsidRPr="0027417F">
          <w:rPr>
            <w:rStyle w:val="Hyperlink"/>
            <w:rFonts w:cs="Arial"/>
          </w:rPr>
          <w:t>https://doi.org/10.1093/nar/gkac352</w:t>
        </w:r>
      </w:hyperlink>
      <w:r w:rsidRPr="0027417F">
        <w:t xml:space="preserve">, </w:t>
      </w:r>
      <w:hyperlink r:id="rId11"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DONE - ActivePathways</w:t>
      </w:r>
      <w:r w:rsidRPr="0027417F">
        <w:t xml:space="preserve"> (</w:t>
      </w:r>
      <w:hyperlink r:id="rId12" w:history="1">
        <w:r w:rsidRPr="0027417F">
          <w:rPr>
            <w:rStyle w:val="Hyperlink"/>
            <w:rFonts w:cs="Arial"/>
          </w:rPr>
          <w:t>doi:10.1038/s41467-019-13983-9</w:t>
        </w:r>
      </w:hyperlink>
      <w:r w:rsidRPr="0027417F">
        <w:t xml:space="preserve">): “From a matrix of p-values, ActivePathways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ActivePathways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pca-based method PathwayPCA (</w:t>
      </w:r>
      <w:hyperlink r:id="rId13"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DONE - leapR</w:t>
      </w:r>
      <w:r w:rsidRPr="0027417F">
        <w:t xml:space="preserve"> (</w:t>
      </w:r>
      <w:hyperlink r:id="rId14" w:history="1">
        <w:r w:rsidRPr="0027417F">
          <w:rPr>
            <w:rStyle w:val="Hyperlink"/>
            <w:rFonts w:cs="Arial"/>
          </w:rPr>
          <w:t>https://doi.org/10.1021/acs.jproteome.0c00963</w:t>
        </w:r>
      </w:hyperlink>
      <w:r w:rsidRPr="0027417F">
        <w:t>): “Many applications of enrichment compare one group of samples (case) against another group (control) with the goal of identifying pathways that have significantly different abundance in this comparison. The leapR package accomplishes this in the enrichment_comparison (see </w:t>
      </w:r>
      <w:hyperlink r:id="rId15" w:history="1">
        <w:r w:rsidRPr="0027417F">
          <w:rPr>
            <w:rStyle w:val="Hyperlink"/>
            <w:rFonts w:cs="Arial"/>
          </w:rPr>
          <w:t>Figure 1</w:t>
        </w:r>
      </w:hyperlink>
      <w:r w:rsidRPr="0027417F">
        <w:t> and </w:t>
      </w:r>
      <w:hyperlink r:id="rId16"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7" w:history="1">
        <w:r w:rsidRPr="0027417F">
          <w:rPr>
            <w:rStyle w:val="Hyperlink"/>
            <w:rFonts w:cs="Arial"/>
          </w:rPr>
          <w:t>https://doi.org/10.1186/s12859-019-2716-6</w:t>
        </w:r>
      </w:hyperlink>
      <w:r w:rsidRPr="0027417F">
        <w:t>): adaptation of GSEA to multiomics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Not to be confused with multiGSEA (</w:t>
      </w:r>
      <w:hyperlink r:id="rId18" w:history="1">
        <w:r w:rsidRPr="0027417F">
          <w:rPr>
            <w:rStyle w:val="Hyperlink"/>
            <w:rFonts w:cs="Arial"/>
          </w:rPr>
          <w:t>https://doi.org/10.1186/s12859-020-03910-x</w:t>
        </w:r>
      </w:hyperlink>
      <w:r w:rsidRPr="0027417F">
        <w:t>) which just applies GSEA to each sample individually and uses a pvalue combination method or with MOGSA (</w:t>
      </w:r>
      <w:hyperlink r:id="rId19"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ProteomeXchange Consortium</w:t>
      </w:r>
      <w:r w:rsidR="00AF4118">
        <w:t xml:space="preserve"> </w:t>
      </w:r>
      <w:r w:rsidRPr="006A7CFA">
        <w:t xml:space="preserve">partner repository </w:t>
      </w:r>
      <w:r w:rsidR="00AF4118" w:rsidRPr="006A7CFA">
        <w:t xml:space="preserve">PRIDE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mBONITA pathway analysis module are freely available at </w:t>
      </w:r>
      <w:hyperlink r:id="rId20"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moBONITA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mBONITA identifies mechanisms of hypoxia-mediated chemotaxis from a multi-omics datasets from RAMOS B cells grown under three conditions (pathway analysis with mBONITA)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mBONITA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Figure 3: Pathway-based prioritization of genes in a signaling network with mBONITA. Node importance score: show a case study of a LSP1/HIF1A-centric signaling network (TO BE DONE). (A) Network figure (B) Heatmap of node modulation scores. This is a placeholder/draft figure showing node modulation scores for each dataset/contrast combination for the B cell receptor signaling network. NB – this is just IS * RA, need to multiply by std.dev as well</w:t>
      </w:r>
      <w:r w:rsidR="00DF0A41">
        <w:t>.</w:t>
      </w:r>
    </w:p>
    <w:p w14:paraId="24F69D77" w14:textId="753A8979" w:rsidR="00DF0A41" w:rsidRDefault="00DF0A41" w:rsidP="00587F4D">
      <w:pPr>
        <w:pStyle w:val="ListParagraph"/>
        <w:numPr>
          <w:ilvl w:val="0"/>
          <w:numId w:val="37"/>
        </w:numPr>
        <w:spacing w:after="0"/>
      </w:pPr>
      <w:r w:rsidRPr="00DF0A41">
        <w:t>Figure 4: Benchmarking of mBONITA.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mBONITA-PA to BONITA-PA Numbers of differentially regulated pathways identified from combination multi-omics data by mBONITA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3417A008" w:rsidR="005757BB" w:rsidRDefault="00093A9A" w:rsidP="005757BB">
      <w:pPr>
        <w:pStyle w:val="ListParagraph"/>
        <w:numPr>
          <w:ilvl w:val="0"/>
          <w:numId w:val="36"/>
        </w:numPr>
        <w:spacing w:after="0"/>
      </w:pPr>
      <w:r>
        <w:t>Supplementary Figure 4</w:t>
      </w:r>
      <w:r w:rsidR="009915DD" w:rsidRPr="009915DD">
        <w:t xml:space="preserve">: Pathway analysis with Bonita. All p-values are Bonferroni-corrected and are &lt; 0.01. The top 10 pathways with the lowest p-values are shown. A complete table of significantly </w:t>
      </w:r>
      <w:r w:rsidR="009E1663">
        <w:t>modulated</w:t>
      </w:r>
      <w:r w:rsidR="009915DD" w:rsidRPr="009915DD">
        <w:t xml:space="preserve"> pathways may be found in the Supplementary Data. (a) Proteomics (top 10 pathways with the lowest p-values are shown) (b) Phosphoproteomics (top 10 pathways with the lowest p-values are shown) (c) Transcriptomics (top 4 pathways with the lowest p-values are shown) (d) TO BE ADDED. Multiomics network. Contrasts are color-coded as shown in the legend.</w:t>
      </w:r>
    </w:p>
    <w:p w14:paraId="08B6538E" w14:textId="77777777" w:rsidR="005757BB" w:rsidRDefault="005757BB" w:rsidP="00515648">
      <w:pPr>
        <w:pStyle w:val="ListParagraph"/>
        <w:numPr>
          <w:ilvl w:val="0"/>
          <w:numId w:val="36"/>
        </w:numPr>
        <w:spacing w:after="0"/>
      </w:pPr>
      <w:r w:rsidRPr="005757BB">
        <w:t>Supplementary File 1: mBONITA-PA results Excel workbook - pvalues_concatenated_20220816</w:t>
      </w:r>
    </w:p>
    <w:p w14:paraId="5444F164" w14:textId="77777777" w:rsidR="005757BB" w:rsidRDefault="005757BB" w:rsidP="005757BB">
      <w:pPr>
        <w:pStyle w:val="ListParagraph"/>
        <w:numPr>
          <w:ilvl w:val="0"/>
          <w:numId w:val="36"/>
        </w:numPr>
        <w:spacing w:after="0"/>
      </w:pPr>
      <w:r w:rsidRPr="005757BB">
        <w:t>Supplementary File 2: PaintOmics results (paintomics_allResults.csv)</w:t>
      </w:r>
    </w:p>
    <w:p w14:paraId="700B5666" w14:textId="77777777" w:rsidR="005757BB" w:rsidRDefault="005757BB" w:rsidP="00BC5AEF">
      <w:pPr>
        <w:pStyle w:val="ListParagraph"/>
        <w:numPr>
          <w:ilvl w:val="0"/>
          <w:numId w:val="36"/>
        </w:numPr>
        <w:spacing w:after="0"/>
      </w:pPr>
      <w:r w:rsidRPr="005757BB">
        <w:t>Supplementary File 3: leapR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Supplementary File 5: ActivePathways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Supplementary Figure 5: paintOMICS results</w:t>
      </w:r>
    </w:p>
    <w:p w14:paraId="1D48DFA5" w14:textId="7184EB13" w:rsidR="00F912C8" w:rsidRDefault="00F912C8" w:rsidP="005757BB">
      <w:pPr>
        <w:pStyle w:val="ListParagraph"/>
        <w:numPr>
          <w:ilvl w:val="0"/>
          <w:numId w:val="36"/>
        </w:numPr>
        <w:spacing w:after="0"/>
      </w:pPr>
      <w:r w:rsidRPr="00F912C8">
        <w:t>Supplementary Figure 6: leapR results</w:t>
      </w:r>
    </w:p>
    <w:p w14:paraId="133B2A52" w14:textId="024E9435" w:rsidR="007912F6" w:rsidRDefault="007912F6" w:rsidP="005757BB">
      <w:pPr>
        <w:pStyle w:val="ListParagraph"/>
        <w:numPr>
          <w:ilvl w:val="0"/>
          <w:numId w:val="36"/>
        </w:numPr>
        <w:spacing w:after="0"/>
      </w:pPr>
      <w:r w:rsidRPr="007912F6">
        <w:t>Supplementary Figure 7: ActivePathways</w:t>
      </w:r>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t>Article and Author Information</w:t>
      </w:r>
    </w:p>
    <w:p w14:paraId="6370E61B" w14:textId="7F88E0A4" w:rsidR="00215FA5" w:rsidRDefault="00500925" w:rsidP="00215FA5">
      <w:pPr>
        <w:pStyle w:val="Heading2"/>
      </w:pPr>
      <w:r>
        <w:t xml:space="preserve">Author </w:t>
      </w:r>
      <w:r w:rsidR="00215FA5">
        <w:t>affiliations</w:t>
      </w:r>
    </w:p>
    <w:p w14:paraId="411EFAD3" w14:textId="5D7F32A9" w:rsidR="00215FA5" w:rsidRDefault="00215FA5" w:rsidP="00215FA5">
      <w:r>
        <w:t>NB: Journal of Proteome Research requires the current affiliations of authors as well as the affiliation when the work was performed.</w:t>
      </w:r>
    </w:p>
    <w:tbl>
      <w:tblPr>
        <w:tblStyle w:val="TableGrid"/>
        <w:tblW w:w="0" w:type="auto"/>
        <w:tblLook w:val="04A0" w:firstRow="1" w:lastRow="0" w:firstColumn="1" w:lastColumn="0" w:noHBand="0" w:noVBand="1"/>
      </w:tblPr>
      <w:tblGrid>
        <w:gridCol w:w="1563"/>
        <w:gridCol w:w="3237"/>
        <w:gridCol w:w="1757"/>
        <w:gridCol w:w="1753"/>
        <w:gridCol w:w="1266"/>
      </w:tblGrid>
      <w:tr w:rsidR="00E977D9" w14:paraId="7C110858" w14:textId="0747C498" w:rsidTr="00E41BBB">
        <w:tc>
          <w:tcPr>
            <w:tcW w:w="1563" w:type="dxa"/>
          </w:tcPr>
          <w:p w14:paraId="534D89CC" w14:textId="15CB3CED" w:rsidR="00E977D9" w:rsidRDefault="00E977D9" w:rsidP="00215FA5">
            <w:r>
              <w:t>Name</w:t>
            </w:r>
          </w:p>
        </w:tc>
        <w:tc>
          <w:tcPr>
            <w:tcW w:w="3237" w:type="dxa"/>
          </w:tcPr>
          <w:p w14:paraId="60AC30F2" w14:textId="50F4295E" w:rsidR="00E977D9" w:rsidRDefault="00E977D9" w:rsidP="00215FA5">
            <w:r>
              <w:t>Email</w:t>
            </w:r>
          </w:p>
        </w:tc>
        <w:tc>
          <w:tcPr>
            <w:tcW w:w="1757" w:type="dxa"/>
          </w:tcPr>
          <w:p w14:paraId="48DEABF3" w14:textId="07F37AC6" w:rsidR="00E977D9" w:rsidRDefault="00E977D9" w:rsidP="00215FA5">
            <w:r>
              <w:t>Current affiliation</w:t>
            </w:r>
          </w:p>
        </w:tc>
        <w:tc>
          <w:tcPr>
            <w:tcW w:w="1753" w:type="dxa"/>
          </w:tcPr>
          <w:p w14:paraId="217762AB" w14:textId="4372010F" w:rsidR="00E977D9" w:rsidRDefault="00E977D9" w:rsidP="00215FA5">
            <w:r>
              <w:t>Past affiliation</w:t>
            </w:r>
          </w:p>
        </w:tc>
        <w:tc>
          <w:tcPr>
            <w:tcW w:w="1266" w:type="dxa"/>
          </w:tcPr>
          <w:p w14:paraId="674DA9D2" w14:textId="5E32EC0E" w:rsidR="00E977D9" w:rsidRDefault="00E977D9" w:rsidP="00215FA5">
            <w:r>
              <w:t>ORCID</w:t>
            </w:r>
          </w:p>
        </w:tc>
      </w:tr>
      <w:tr w:rsidR="00E977D9" w14:paraId="7869E573" w14:textId="2978DCBE" w:rsidTr="00E41BBB">
        <w:tc>
          <w:tcPr>
            <w:tcW w:w="1563" w:type="dxa"/>
          </w:tcPr>
          <w:p w14:paraId="347A0A16" w14:textId="03F8E269" w:rsidR="00E977D9" w:rsidRDefault="00E977D9" w:rsidP="00215FA5">
            <w:r>
              <w:t>Xiaojun Min</w:t>
            </w:r>
          </w:p>
        </w:tc>
        <w:tc>
          <w:tcPr>
            <w:tcW w:w="3237" w:type="dxa"/>
          </w:tcPr>
          <w:p w14:paraId="48E1BA0B" w14:textId="288085BA" w:rsidR="00E977D9" w:rsidRDefault="00E977D9" w:rsidP="00215FA5">
            <w:r w:rsidRPr="00E977D9">
              <w:t>xmin2@u.rochester.edu</w:t>
            </w:r>
          </w:p>
        </w:tc>
        <w:tc>
          <w:tcPr>
            <w:tcW w:w="1757" w:type="dxa"/>
          </w:tcPr>
          <w:p w14:paraId="16AB1FD9" w14:textId="2A52D047" w:rsidR="00E977D9" w:rsidRDefault="00E977D9" w:rsidP="00215FA5">
            <w:r>
              <w:t>Global Technology Analyst at Bank of America</w:t>
            </w:r>
          </w:p>
        </w:tc>
        <w:tc>
          <w:tcPr>
            <w:tcW w:w="1753" w:type="dxa"/>
          </w:tcPr>
          <w:p w14:paraId="3DF1983B" w14:textId="309541E0" w:rsidR="00E977D9" w:rsidRDefault="00E977D9" w:rsidP="00215FA5">
            <w:r>
              <w:t>Department of Computer Science and Department of Statistics at UofR</w:t>
            </w:r>
          </w:p>
        </w:tc>
        <w:tc>
          <w:tcPr>
            <w:tcW w:w="1266" w:type="dxa"/>
          </w:tcPr>
          <w:p w14:paraId="1CB93DBE" w14:textId="626FB5D4" w:rsidR="00E977D9" w:rsidRDefault="00E977D9" w:rsidP="00215FA5">
            <w:r>
              <w:t>0000-0002-0470-2558</w:t>
            </w:r>
          </w:p>
        </w:tc>
      </w:tr>
      <w:tr w:rsidR="00E977D9" w14:paraId="09394ECA" w14:textId="098257E7" w:rsidTr="00E41BBB">
        <w:tc>
          <w:tcPr>
            <w:tcW w:w="1563" w:type="dxa"/>
          </w:tcPr>
          <w:p w14:paraId="11945AB3" w14:textId="4C635656" w:rsidR="00E977D9" w:rsidRDefault="008944F3" w:rsidP="00AA3985">
            <w:r w:rsidRPr="00897FDB">
              <w:t>Alexander Crystal</w:t>
            </w:r>
          </w:p>
        </w:tc>
        <w:tc>
          <w:tcPr>
            <w:tcW w:w="3237" w:type="dxa"/>
          </w:tcPr>
          <w:p w14:paraId="03684A7D" w14:textId="37625FFD" w:rsidR="00E977D9" w:rsidRDefault="00166B46" w:rsidP="00215FA5">
            <w:r w:rsidRPr="00166B46">
              <w:t>acrystal@u.rochester.edu</w:t>
            </w:r>
          </w:p>
        </w:tc>
        <w:tc>
          <w:tcPr>
            <w:tcW w:w="1757" w:type="dxa"/>
          </w:tcPr>
          <w:p w14:paraId="52FE5F7F" w14:textId="5FEE68D4" w:rsidR="00E977D9" w:rsidRDefault="00AC2155" w:rsidP="00215FA5">
            <w:r w:rsidRPr="00AC2155">
              <w:t>Khoury College of Computer Sciences, Northeastern University</w:t>
            </w:r>
          </w:p>
        </w:tc>
        <w:tc>
          <w:tcPr>
            <w:tcW w:w="1753" w:type="dxa"/>
          </w:tcPr>
          <w:p w14:paraId="03A26CEC" w14:textId="01AE442A" w:rsidR="00E977D9" w:rsidRDefault="00ED49D4" w:rsidP="00215FA5">
            <w:r>
              <w:t>Goergen Institute for Data Science at UofR</w:t>
            </w:r>
          </w:p>
        </w:tc>
        <w:tc>
          <w:tcPr>
            <w:tcW w:w="1266" w:type="dxa"/>
          </w:tcPr>
          <w:p w14:paraId="6872DD08" w14:textId="6EAD1577" w:rsidR="00E977D9" w:rsidRDefault="005D3E58" w:rsidP="00215FA5">
            <w:r w:rsidRPr="005D3E58">
              <w:t>0000-0002-9414-5782</w:t>
            </w:r>
          </w:p>
        </w:tc>
      </w:tr>
      <w:tr w:rsidR="00E977D9" w14:paraId="79C068CF" w14:textId="19966AE1" w:rsidTr="00E41BBB">
        <w:tc>
          <w:tcPr>
            <w:tcW w:w="1563" w:type="dxa"/>
          </w:tcPr>
          <w:p w14:paraId="76903F92" w14:textId="2F33FDA2" w:rsidR="00E977D9" w:rsidRDefault="00A56C0E" w:rsidP="00215FA5">
            <w:r w:rsidRPr="00A56C0E">
              <w:t>Jiayue Meng</w:t>
            </w:r>
          </w:p>
        </w:tc>
        <w:tc>
          <w:tcPr>
            <w:tcW w:w="3237" w:type="dxa"/>
          </w:tcPr>
          <w:p w14:paraId="16E3B9FB" w14:textId="35AF8995" w:rsidR="00E977D9" w:rsidRDefault="00105DF1" w:rsidP="00215FA5">
            <w:r w:rsidRPr="00105DF1">
              <w:t>joyce.meng0417@outlook.com</w:t>
            </w:r>
          </w:p>
        </w:tc>
        <w:tc>
          <w:tcPr>
            <w:tcW w:w="1757" w:type="dxa"/>
          </w:tcPr>
          <w:p w14:paraId="39628210" w14:textId="4970B4CA" w:rsidR="00E977D9" w:rsidRDefault="00E04622" w:rsidP="00215FA5">
            <w:r>
              <w:t>-</w:t>
            </w:r>
          </w:p>
        </w:tc>
        <w:tc>
          <w:tcPr>
            <w:tcW w:w="1753" w:type="dxa"/>
          </w:tcPr>
          <w:p w14:paraId="13247C47" w14:textId="19157962" w:rsidR="00E977D9" w:rsidRDefault="002D03A6" w:rsidP="00215FA5">
            <w:r>
              <w:t>Goergen Institute for Data Science</w:t>
            </w:r>
            <w:r>
              <w:t>, Department of Computer Science and Department of Mathematics</w:t>
            </w:r>
            <w:r>
              <w:t xml:space="preserve"> at UofR</w:t>
            </w:r>
          </w:p>
        </w:tc>
        <w:tc>
          <w:tcPr>
            <w:tcW w:w="1266" w:type="dxa"/>
          </w:tcPr>
          <w:p w14:paraId="3A8EED97" w14:textId="1E6E7058" w:rsidR="00E977D9" w:rsidRDefault="00E04622" w:rsidP="00215FA5">
            <w:r w:rsidRPr="00E04622">
              <w:t>0000-0002-0577-2566</w:t>
            </w:r>
          </w:p>
        </w:tc>
      </w:tr>
    </w:tbl>
    <w:p w14:paraId="73C755F5" w14:textId="77777777" w:rsidR="00897FDB" w:rsidRPr="00215FA5" w:rsidRDefault="00897FDB" w:rsidP="00215FA5"/>
    <w:p w14:paraId="5BB4D2F9" w14:textId="255CA16F"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21" w:history="1">
        <w:r w:rsidRPr="00B25B81">
          <w:rPr>
            <w:rStyle w:val="Hyperlink"/>
            <w:rFonts w:cs="Arial"/>
            <w:i/>
            <w:iCs/>
          </w:rPr>
          <w:t>https://casrai.org/credit/</w:t>
        </w:r>
      </w:hyperlink>
      <w:r w:rsidRPr="00B25B81">
        <w:rPr>
          <w:i/>
          <w:iCs/>
        </w:rPr>
        <w:t xml:space="preserve"> for </w:t>
      </w:r>
      <w:r w:rsidR="007D7DBB" w:rsidRPr="00B25B81">
        <w:rPr>
          <w:i/>
          <w:iCs/>
        </w:rPr>
        <w:t>a list of possible author roles in the CRediT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 xml:space="preserve">State University of New York at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576FB7B5" w14:textId="77777777" w:rsidR="00670ECE" w:rsidRPr="00670ECE" w:rsidRDefault="001A08EE" w:rsidP="00670ECE">
      <w:pPr>
        <w:pStyle w:val="EndNoteBibliography"/>
        <w:spacing w:after="0"/>
      </w:pPr>
      <w:r>
        <w:fldChar w:fldCharType="begin"/>
      </w:r>
      <w:r>
        <w:instrText xml:space="preserve"> ADDIN EN.REFLIST </w:instrText>
      </w:r>
      <w:r>
        <w:fldChar w:fldCharType="separate"/>
      </w:r>
      <w:r w:rsidR="00670ECE" w:rsidRPr="00670ECE">
        <w:t>1.</w:t>
      </w:r>
      <w:r w:rsidR="00670ECE" w:rsidRPr="00670ECE">
        <w:tab/>
        <w:t xml:space="preserve">Ma, J.;  Shojaie, A.; Michailidis, G., A comparative study of topology-based pathway enrichment analysis methods. </w:t>
      </w:r>
      <w:r w:rsidR="00670ECE" w:rsidRPr="00670ECE">
        <w:rPr>
          <w:i/>
        </w:rPr>
        <w:t xml:space="preserve">BMC Bioinformatics </w:t>
      </w:r>
      <w:r w:rsidR="00670ECE" w:rsidRPr="00670ECE">
        <w:rPr>
          <w:b/>
        </w:rPr>
        <w:t>2019,</w:t>
      </w:r>
      <w:r w:rsidR="00670ECE" w:rsidRPr="00670ECE">
        <w:t xml:space="preserve"> </w:t>
      </w:r>
      <w:r w:rsidR="00670ECE" w:rsidRPr="00670ECE">
        <w:rPr>
          <w:i/>
        </w:rPr>
        <w:t>20</w:t>
      </w:r>
      <w:r w:rsidR="00670ECE" w:rsidRPr="00670ECE">
        <w:t xml:space="preserve"> (1), 546.</w:t>
      </w:r>
    </w:p>
    <w:p w14:paraId="6FA76C3F" w14:textId="77777777" w:rsidR="00670ECE" w:rsidRPr="00670ECE" w:rsidRDefault="00670ECE" w:rsidP="00670ECE">
      <w:pPr>
        <w:pStyle w:val="EndNoteBibliography"/>
        <w:spacing w:after="0"/>
      </w:pPr>
      <w:r w:rsidRPr="00670ECE">
        <w:t>2.</w:t>
      </w:r>
      <w:r w:rsidRPr="00670ECE">
        <w:tab/>
        <w:t xml:space="preserve">Ihnatova, I.;  Popovici, V.; Budinska, E., A critical comparison of topology-based pathway analysis methods. </w:t>
      </w:r>
      <w:r w:rsidRPr="00670ECE">
        <w:rPr>
          <w:i/>
        </w:rPr>
        <w:t xml:space="preserve">PLoS One </w:t>
      </w:r>
      <w:r w:rsidRPr="00670ECE">
        <w:rPr>
          <w:b/>
        </w:rPr>
        <w:t>2018,</w:t>
      </w:r>
      <w:r w:rsidRPr="00670ECE">
        <w:t xml:space="preserve"> </w:t>
      </w:r>
      <w:r w:rsidRPr="00670ECE">
        <w:rPr>
          <w:i/>
        </w:rPr>
        <w:t>13</w:t>
      </w:r>
      <w:r w:rsidRPr="00670ECE">
        <w:t xml:space="preserve"> (1), e0191154.</w:t>
      </w:r>
    </w:p>
    <w:p w14:paraId="0BB0FCA9" w14:textId="77777777" w:rsidR="00670ECE" w:rsidRPr="00670ECE" w:rsidRDefault="00670ECE" w:rsidP="00670ECE">
      <w:pPr>
        <w:pStyle w:val="EndNoteBibliography"/>
        <w:spacing w:after="0"/>
      </w:pPr>
      <w:r w:rsidRPr="00670ECE">
        <w:t>3.</w:t>
      </w:r>
      <w:r w:rsidRPr="00670ECE">
        <w:tab/>
        <w:t xml:space="preserve">Palshikar, M. G.;  Palli, R.;  Tyrell, A.;  Maggirwar, S.;  Schifitto, G.;  Singh, M. V.; Thakar, J., Executable models of pathways built using single-cell RNA seq data reveal immune signaling dysregulations in people living with HIV and atherosclerosis. </w:t>
      </w:r>
      <w:r w:rsidRPr="00670ECE">
        <w:rPr>
          <w:i/>
        </w:rPr>
        <w:t xml:space="preserve">medRxiv </w:t>
      </w:r>
      <w:r w:rsidRPr="00670ECE">
        <w:rPr>
          <w:b/>
        </w:rPr>
        <w:t>2022</w:t>
      </w:r>
      <w:r w:rsidRPr="00670ECE">
        <w:t>, 2022.03.07.22271522.</w:t>
      </w:r>
    </w:p>
    <w:p w14:paraId="1403B1DE" w14:textId="77777777" w:rsidR="00670ECE" w:rsidRPr="00670ECE" w:rsidRDefault="00670ECE" w:rsidP="00670ECE">
      <w:pPr>
        <w:pStyle w:val="EndNoteBibliography"/>
        <w:spacing w:after="0"/>
      </w:pPr>
      <w:r w:rsidRPr="00670ECE">
        <w:t>4.</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w:t>
      </w:r>
    </w:p>
    <w:p w14:paraId="235A4489" w14:textId="77777777" w:rsidR="00670ECE" w:rsidRPr="00670ECE" w:rsidRDefault="00670ECE" w:rsidP="00670ECE">
      <w:pPr>
        <w:pStyle w:val="EndNoteBibliography"/>
        <w:spacing w:after="0"/>
      </w:pPr>
      <w:r w:rsidRPr="00670ECE">
        <w:t>5.</w:t>
      </w:r>
      <w:r w:rsidRPr="00670ECE">
        <w:tab/>
        <w:t xml:space="preserve">Hilchey, S. P.;  Palshikar, M. G.;  Emo, J. A.;  Li, D.;  Garigen, J.;  Wang, J.;  Mendelson, E. S.;  Cipolla, V.;  Thakar, J.; Zand, M. S., Cyclosporine a directly affects human and mouse b cell migration in vitro by disrupting a hIF-1 αdependent, o(2) sensing, molecular switch. </w:t>
      </w:r>
      <w:r w:rsidRPr="00670ECE">
        <w:rPr>
          <w:i/>
        </w:rPr>
        <w:t xml:space="preserve">BMC Immunol </w:t>
      </w:r>
      <w:r w:rsidRPr="00670ECE">
        <w:rPr>
          <w:b/>
        </w:rPr>
        <w:t>2020,</w:t>
      </w:r>
      <w:r w:rsidRPr="00670ECE">
        <w:t xml:space="preserve"> </w:t>
      </w:r>
      <w:r w:rsidRPr="00670ECE">
        <w:rPr>
          <w:i/>
        </w:rPr>
        <w:t>21</w:t>
      </w:r>
      <w:r w:rsidRPr="00670ECE">
        <w:t xml:space="preserve"> (1), 13.</w:t>
      </w:r>
    </w:p>
    <w:p w14:paraId="2E8041D7" w14:textId="77777777" w:rsidR="00670ECE" w:rsidRPr="00670ECE" w:rsidRDefault="00670ECE" w:rsidP="00670ECE">
      <w:pPr>
        <w:pStyle w:val="EndNoteBibliography"/>
        <w:spacing w:after="0"/>
      </w:pPr>
      <w:r w:rsidRPr="00670ECE">
        <w:t>6.</w:t>
      </w:r>
      <w:r w:rsidRPr="00670ECE">
        <w:tab/>
        <w:t xml:space="preserve">Hilchey, S. P.;  Palshikar, M. G.;  Shen, S.;  Rasam, S.;  Mendelson, E. S.;  Emo, J. A.;  Thakar, J.;  Qu, J.; Zand, M. S., LSP1 Attenuates Human B Cell Migration at Physiological Oxygen Levels, as Revealed by Phosphoproteomics Analysis. </w:t>
      </w:r>
      <w:r w:rsidRPr="00670ECE">
        <w:rPr>
          <w:i/>
        </w:rPr>
        <w:t xml:space="preserve">In preparation </w:t>
      </w:r>
      <w:r w:rsidRPr="00670ECE">
        <w:rPr>
          <w:b/>
        </w:rPr>
        <w:t>2022</w:t>
      </w:r>
      <w:r w:rsidRPr="00670ECE">
        <w:t>.</w:t>
      </w:r>
    </w:p>
    <w:p w14:paraId="5AE36150" w14:textId="77777777" w:rsidR="00670ECE" w:rsidRPr="00670ECE" w:rsidRDefault="00670ECE" w:rsidP="00670ECE">
      <w:pPr>
        <w:pStyle w:val="EndNoteBibliography"/>
        <w:spacing w:after="0"/>
      </w:pPr>
      <w:r w:rsidRPr="00670ECE">
        <w:t>7.</w:t>
      </w:r>
      <w:r w:rsidRPr="00670ECE">
        <w:tab/>
        <w:t xml:space="preserve">Kanehisa, M.;  Furumichi, M.;  Sato, Y.;  Ishiguro-Watanabe, M.; Tanabe, M., KEGG: integrating viruses and cellular organisms. </w:t>
      </w:r>
      <w:r w:rsidRPr="00670ECE">
        <w:rPr>
          <w:i/>
        </w:rPr>
        <w:t xml:space="preserve">Nucleic acids research </w:t>
      </w:r>
      <w:r w:rsidRPr="00670ECE">
        <w:rPr>
          <w:b/>
        </w:rPr>
        <w:t>2021,</w:t>
      </w:r>
      <w:r w:rsidRPr="00670ECE">
        <w:t xml:space="preserve"> </w:t>
      </w:r>
      <w:r w:rsidRPr="00670ECE">
        <w:rPr>
          <w:i/>
        </w:rPr>
        <w:t>49</w:t>
      </w:r>
      <w:r w:rsidRPr="00670ECE">
        <w:t xml:space="preserve"> (D1), D545-D551.</w:t>
      </w:r>
    </w:p>
    <w:p w14:paraId="44F9BAC3" w14:textId="77777777" w:rsidR="00670ECE" w:rsidRPr="00670ECE" w:rsidRDefault="00670ECE" w:rsidP="00670ECE">
      <w:pPr>
        <w:pStyle w:val="EndNoteBibliography"/>
        <w:spacing w:after="0"/>
      </w:pPr>
      <w:r w:rsidRPr="00670ECE">
        <w:t>8.</w:t>
      </w:r>
      <w:r w:rsidRPr="00670ECE">
        <w:tab/>
        <w:t xml:space="preserve">Martens, M.;  Ammar, A.;  Riutta, A.;  Waagmeester, A.;  Slenter, D. N.;  Hanspers, K.;  R, A. M.;  Digles, D.;  Lopes, E. N.;  Ehrhart, F.;  Dupuis, L. J.;  Winckers, L. A.;  Coort, S. L.;  Willighagen, E. L.;  Evelo, C. T.;  Pico, A. R.; Kutmon, M., WikiPathways: connecting communities. </w:t>
      </w:r>
      <w:r w:rsidRPr="00670ECE">
        <w:rPr>
          <w:i/>
        </w:rPr>
        <w:t xml:space="preserve">Nucleic acids research </w:t>
      </w:r>
      <w:r w:rsidRPr="00670ECE">
        <w:rPr>
          <w:b/>
        </w:rPr>
        <w:t>2021,</w:t>
      </w:r>
      <w:r w:rsidRPr="00670ECE">
        <w:t xml:space="preserve"> </w:t>
      </w:r>
      <w:r w:rsidRPr="00670ECE">
        <w:rPr>
          <w:i/>
        </w:rPr>
        <w:t>49</w:t>
      </w:r>
      <w:r w:rsidRPr="00670ECE">
        <w:t xml:space="preserve"> (D1), D613-D621.</w:t>
      </w:r>
    </w:p>
    <w:p w14:paraId="00EA2C97" w14:textId="77777777" w:rsidR="00670ECE" w:rsidRPr="00670ECE" w:rsidRDefault="00670ECE" w:rsidP="00670ECE">
      <w:pPr>
        <w:pStyle w:val="EndNoteBibliography"/>
        <w:spacing w:after="0"/>
      </w:pPr>
      <w:r w:rsidRPr="00670ECE">
        <w:t>9.</w:t>
      </w:r>
      <w:r w:rsidRPr="00670ECE">
        <w:tab/>
        <w:t xml:space="preserve">Palshikar, M. G.;  Hilchey, S. P.;  Zand, M. S.; Thakar, J., WikiNetworks: translating manually created biological pathways for topological analysis. </w:t>
      </w:r>
      <w:r w:rsidRPr="00670ECE">
        <w:rPr>
          <w:i/>
        </w:rPr>
        <w:t xml:space="preserve">Bioinformatics </w:t>
      </w:r>
      <w:r w:rsidRPr="00670ECE">
        <w:rPr>
          <w:b/>
        </w:rPr>
        <w:t>2021</w:t>
      </w:r>
      <w:r w:rsidRPr="00670ECE">
        <w:t>, btab699.</w:t>
      </w:r>
    </w:p>
    <w:p w14:paraId="3ACFA087" w14:textId="77777777" w:rsidR="00670ECE" w:rsidRPr="00670ECE" w:rsidRDefault="00670ECE" w:rsidP="00670ECE">
      <w:pPr>
        <w:pStyle w:val="EndNoteBibliography"/>
        <w:spacing w:after="0"/>
      </w:pPr>
      <w:r w:rsidRPr="00670ECE">
        <w:t>10.</w:t>
      </w:r>
      <w:r w:rsidRPr="00670ECE">
        <w:tab/>
        <w:t xml:space="preserve">Dugourd, A.;  Kuppe, C.;  Sciacovelli, M.;  Gjerga, E.;  Gabor, A.;  Emdal, K. B.;  Vieira, V.;  Bekker-Jensen, D. B.;  Kranz, J.;  Bindels, E. M. J.;  Costa, A. S. H.;  Sousa, A.;  Beltrao, P.;  Rocha, M.;  Olsen, J. V.;  Frezza, C.;  Kramann, R.; Saez-Rodriguez, J., Causal integration of multi-omics data with prior knowledge to generate mechanistic hypotheses. </w:t>
      </w:r>
      <w:r w:rsidRPr="00670ECE">
        <w:rPr>
          <w:i/>
        </w:rPr>
        <w:t xml:space="preserve">Mol Syst Biol </w:t>
      </w:r>
      <w:r w:rsidRPr="00670ECE">
        <w:rPr>
          <w:b/>
        </w:rPr>
        <w:t>2021,</w:t>
      </w:r>
      <w:r w:rsidRPr="00670ECE">
        <w:t xml:space="preserve"> </w:t>
      </w:r>
      <w:r w:rsidRPr="00670ECE">
        <w:rPr>
          <w:i/>
        </w:rPr>
        <w:t>17</w:t>
      </w:r>
      <w:r w:rsidRPr="00670ECE">
        <w:t xml:space="preserve"> (1), e9730.</w:t>
      </w:r>
    </w:p>
    <w:p w14:paraId="4CC3B2EF" w14:textId="77777777" w:rsidR="00670ECE" w:rsidRPr="00670ECE" w:rsidRDefault="00670ECE" w:rsidP="00670ECE">
      <w:pPr>
        <w:pStyle w:val="EndNoteBibliography"/>
        <w:spacing w:after="0"/>
      </w:pPr>
      <w:r w:rsidRPr="00670ECE">
        <w:t>11.</w:t>
      </w:r>
      <w:r w:rsidRPr="00670ECE">
        <w:tab/>
        <w:t xml:space="preserve">Hernández-de-Diego, R.;  Tarazona, S.;  Martínez-Mira, C.;  Balzano-Nogueira, L.;  Furió-Tarí, P.;  Pappas, G. J., Jr.; Conesa, A., PaintOmics 3: a web resource for the pathway analysis and visualization of multi-omics data. </w:t>
      </w:r>
      <w:r w:rsidRPr="00670ECE">
        <w:rPr>
          <w:i/>
        </w:rPr>
        <w:t xml:space="preserve">Nucleic acids research </w:t>
      </w:r>
      <w:r w:rsidRPr="00670ECE">
        <w:rPr>
          <w:b/>
        </w:rPr>
        <w:t>2018,</w:t>
      </w:r>
      <w:r w:rsidRPr="00670ECE">
        <w:t xml:space="preserve"> </w:t>
      </w:r>
      <w:r w:rsidRPr="00670ECE">
        <w:rPr>
          <w:i/>
        </w:rPr>
        <w:t>46</w:t>
      </w:r>
      <w:r w:rsidRPr="00670ECE">
        <w:t xml:space="preserve"> (W1), W503-W509.</w:t>
      </w:r>
    </w:p>
    <w:p w14:paraId="194CA0B9" w14:textId="77777777" w:rsidR="00670ECE" w:rsidRPr="00670ECE" w:rsidRDefault="00670ECE" w:rsidP="00670ECE">
      <w:pPr>
        <w:pStyle w:val="EndNoteBibliography"/>
        <w:spacing w:after="0"/>
      </w:pPr>
      <w:r w:rsidRPr="00670ECE">
        <w:t>12.</w:t>
      </w:r>
      <w:r w:rsidRPr="00670ECE">
        <w:tab/>
        <w:t xml:space="preserve">Liu, T.;  Salguero, P.;  Petek, M.;  Martinez-Mira, C.;  Balzano-Nogueira, L.;  Ramšak, Ž.;  McIntyre, L.;  Gruden, K.;  Tarazona, S.; Conesa, A., PaintOmics 4: new tools for the integrative analysis of multi-omics datasets supported by multiple pathway databases. </w:t>
      </w:r>
      <w:r w:rsidRPr="00670ECE">
        <w:rPr>
          <w:i/>
        </w:rPr>
        <w:t xml:space="preserve">Nucleic acids research </w:t>
      </w:r>
      <w:r w:rsidRPr="00670ECE">
        <w:rPr>
          <w:b/>
        </w:rPr>
        <w:t>2022,</w:t>
      </w:r>
      <w:r w:rsidRPr="00670ECE">
        <w:t xml:space="preserve"> </w:t>
      </w:r>
      <w:r w:rsidRPr="00670ECE">
        <w:rPr>
          <w:i/>
        </w:rPr>
        <w:t>50</w:t>
      </w:r>
      <w:r w:rsidRPr="00670ECE">
        <w:t xml:space="preserve"> (W1), W551-W559.</w:t>
      </w:r>
    </w:p>
    <w:p w14:paraId="0E480209" w14:textId="77777777" w:rsidR="00670ECE" w:rsidRPr="00670ECE" w:rsidRDefault="00670ECE" w:rsidP="00670ECE">
      <w:pPr>
        <w:pStyle w:val="EndNoteBibliography"/>
        <w:spacing w:after="0"/>
      </w:pPr>
      <w:r w:rsidRPr="00670ECE">
        <w:t>13.</w:t>
      </w:r>
      <w:r w:rsidRPr="00670ECE">
        <w:tab/>
        <w:t xml:space="preserve">Wu, D.; Smyth, G. K., Camera: a competitive gene set test accounting for inter-gene correlation. </w:t>
      </w:r>
      <w:r w:rsidRPr="00670ECE">
        <w:rPr>
          <w:i/>
        </w:rPr>
        <w:t xml:space="preserve">Nucleic acids research </w:t>
      </w:r>
      <w:r w:rsidRPr="00670ECE">
        <w:rPr>
          <w:b/>
        </w:rPr>
        <w:t>2012,</w:t>
      </w:r>
      <w:r w:rsidRPr="00670ECE">
        <w:t xml:space="preserve"> </w:t>
      </w:r>
      <w:r w:rsidRPr="00670ECE">
        <w:rPr>
          <w:i/>
        </w:rPr>
        <w:t>40</w:t>
      </w:r>
      <w:r w:rsidRPr="00670ECE">
        <w:t xml:space="preserve"> (17), e133.</w:t>
      </w:r>
    </w:p>
    <w:p w14:paraId="2054B6A1" w14:textId="77777777" w:rsidR="00670ECE" w:rsidRPr="00670ECE" w:rsidRDefault="00670ECE" w:rsidP="00670ECE">
      <w:pPr>
        <w:pStyle w:val="EndNoteBibliography"/>
        <w:spacing w:after="0"/>
      </w:pPr>
      <w:r w:rsidRPr="00670ECE">
        <w:t>14.</w:t>
      </w:r>
      <w:r w:rsidRPr="00670ECE">
        <w:tab/>
        <w:t xml:space="preserve">Griss, J.;  Viteri, G.;  Sidiropoulos, K.;  Nguyen, V.;  Fabregat, A.; Hermjakob, H., ReactomeGSA - Efficient Multi-Omics Comparative Pathway Analysis. </w:t>
      </w:r>
      <w:r w:rsidRPr="00670ECE">
        <w:rPr>
          <w:i/>
        </w:rPr>
        <w:t xml:space="preserve">Mol Cell Proteomics </w:t>
      </w:r>
      <w:r w:rsidRPr="00670ECE">
        <w:rPr>
          <w:b/>
        </w:rPr>
        <w:t>2020,</w:t>
      </w:r>
      <w:r w:rsidRPr="00670ECE">
        <w:t xml:space="preserve"> </w:t>
      </w:r>
      <w:r w:rsidRPr="00670ECE">
        <w:rPr>
          <w:i/>
        </w:rPr>
        <w:t>19</w:t>
      </w:r>
      <w:r w:rsidRPr="00670ECE">
        <w:t xml:space="preserve"> (12), 2115-2125.</w:t>
      </w:r>
    </w:p>
    <w:p w14:paraId="1496332E" w14:textId="77777777" w:rsidR="00670ECE" w:rsidRPr="00670ECE" w:rsidRDefault="00670ECE" w:rsidP="00670ECE">
      <w:pPr>
        <w:pStyle w:val="EndNoteBibliography"/>
        <w:spacing w:after="0"/>
      </w:pPr>
      <w:r w:rsidRPr="00670ECE">
        <w:t>15.</w:t>
      </w:r>
      <w:r w:rsidRPr="00670ECE">
        <w:tab/>
        <w:t xml:space="preserve">Danna, V.;  Mitchell, H.;  Anderson, L.;  Godinez, I.;  Gosline, S. J. C.;  Teeguarden, J.; McDermott, J. E., leapR: An R Package for Multiomic Pathway Analysis. </w:t>
      </w:r>
      <w:r w:rsidRPr="00670ECE">
        <w:rPr>
          <w:i/>
        </w:rPr>
        <w:t xml:space="preserve">Journal of Proteome Research </w:t>
      </w:r>
      <w:r w:rsidRPr="00670ECE">
        <w:rPr>
          <w:b/>
        </w:rPr>
        <w:t>2021,</w:t>
      </w:r>
      <w:r w:rsidRPr="00670ECE">
        <w:t xml:space="preserve"> </w:t>
      </w:r>
      <w:r w:rsidRPr="00670ECE">
        <w:rPr>
          <w:i/>
        </w:rPr>
        <w:t>20</w:t>
      </w:r>
      <w:r w:rsidRPr="00670ECE">
        <w:t xml:space="preserve"> (4), 2116-2121.</w:t>
      </w:r>
    </w:p>
    <w:p w14:paraId="7836F97D" w14:textId="77777777" w:rsidR="00670ECE" w:rsidRPr="00670ECE" w:rsidRDefault="00670ECE" w:rsidP="00670ECE">
      <w:pPr>
        <w:pStyle w:val="EndNoteBibliography"/>
        <w:spacing w:after="0"/>
      </w:pPr>
      <w:r w:rsidRPr="00670ECE">
        <w:t>16.</w:t>
      </w:r>
      <w:r w:rsidRPr="00670ECE">
        <w:tab/>
        <w:t xml:space="preserve">Canzler, S.; Hackermüller, J., multiGSEA: a GSEA-based pathway enrichment analysis for multi-omics data. </w:t>
      </w:r>
      <w:r w:rsidRPr="00670ECE">
        <w:rPr>
          <w:i/>
        </w:rPr>
        <w:t xml:space="preserve">BMC Bioinformatics </w:t>
      </w:r>
      <w:r w:rsidRPr="00670ECE">
        <w:rPr>
          <w:b/>
        </w:rPr>
        <w:t>2020,</w:t>
      </w:r>
      <w:r w:rsidRPr="00670ECE">
        <w:t xml:space="preserve"> </w:t>
      </w:r>
      <w:r w:rsidRPr="00670ECE">
        <w:rPr>
          <w:i/>
        </w:rPr>
        <w:t>21</w:t>
      </w:r>
      <w:r w:rsidRPr="00670ECE">
        <w:t xml:space="preserve"> (1), 561.</w:t>
      </w:r>
    </w:p>
    <w:p w14:paraId="7E443E0F" w14:textId="77777777" w:rsidR="00670ECE" w:rsidRPr="00670ECE" w:rsidRDefault="00670ECE" w:rsidP="00670ECE">
      <w:pPr>
        <w:pStyle w:val="EndNoteBibliography"/>
        <w:spacing w:after="0"/>
      </w:pPr>
      <w:r w:rsidRPr="00670ECE">
        <w:t>17.</w:t>
      </w:r>
      <w:r w:rsidRPr="00670ECE">
        <w:tab/>
        <w:t xml:space="preserve">Paczkowska, M.;  Barenboim, J.;  Sintupisut, N.;  Fox, N. S.;  Zhu, H.;  Abd-Rabbo, D.;  Mee, M. W.;  Boutros, P. C.;  Abascal, F.;  Amin, S. B.;  Bader, G. D.;  Beroukhim, R.;  Bertl, J.;  Boroevich, K. A.;  Brunak, S.;  Campbell, P. J.;  Carlevaro-Fita, J.;  Chakravarty, D.;  Chan, C. W. Y.;  Chen, K.;  Choi, J. K.;  Deu-Pons, J.;  Dhingra, P.;  Diamanti, K.;  Feuerbach, L.;  Fink, J. L.;  Fonseca, N. A.;  Frigola, J.;  Gambacorti-Passerini, C.;  Garsed, D. W.;  Gerstein, M.;  Getz, G.;  Gonzalez-Perez, A.;  Guo, Q.;  Gut, I. G.;  Haan, D.;  Hamilton, M. P.;  Haradhvala, N. J.;  Harmanci, A. O.;  Helmy, M.;  Herrmann, C.;  Hess, J. M.;  Hobolth, A.;  Hodzic, E.;  Hong, C.;  Hornshøj, H.;  Isaev, K.;  Izarzugaza, J. M. G.;  Johnson, R.;  Johnson, T. A.;  Juul, M.;  Juul, R. I.;  Kahles, A.;  Kahraman, A.;  Kellis, M.;  Khurana, E.;  Kim, J.;  Kim, J. K.;  Kim, Y.;  Komorowski, J.;  Korbel, J. O.;  Kumar, S.;  Lanzós, A.;  Lawrence, M. S.;  Lee, D.;  Lehmann, K.-V.;  Li, S.;  Li, X.;  Lin, Z.;  Liu, E. M.;  Lochovsky, L.;  Lou, S.;  Madsen, T.;  Marchal, K.;  Martincorena, I.;  Martinez-Fundichely, A.;  Maruvka, Y. E.;  McGillivray, P. D.;  Meyerson, W.;  Muiños, F.;  Mularoni, L.;  Nakagawa, H.;  Nielsen, M. M.;  Park, K.;  Park, K.;  Pedersen, J. S.;  Pich, O.;  Pons, T.;  Pulido-Tamayo, S.;  Raphael, B. J.;  Reyes-Salazar, I.;  Reyna, M. A.;  Rheinbay, E.;  Rubin, M. A.;  Rubio-Perez, C.;  Sabarinathan, R.;  Sahinalp, S. C.;  Saksena, G.;  Salichos, L.;  Sander, C.;  Schumacher, S. E.;  Shackleton, M.;  Shapira, O.;  Shen, C.;  Shrestha, R.;  Shuai, S.;  Sidiropoulos, N.;  Sieverling, L.;  Sinnott-Armstrong, N.;  Stein, L. D.;  Stuart, J. M.;  Tamborero, D.;  Tiao, G.;  Tsunoda, T.;  Umer, H. M.;  Uusküla-Reimand, L.;  Valencia, A.;  Vazquez, M.;  Verbeke, L. P. C.;  Wadelius, C.;  Wadi, L.;  Wang, J.;  Warrell, J.;  Waszak, S. M.;  Weischenfeldt, J.;  Wheeler, D. A.;  Wu, G.;  Yu, J.;  Zhang, J.;  Zhang, X.;  Zhang, Y.;  Zhao, Z.;  Zou, L.;  von Mering, C.;  Reimand, J.;  Drivers, P.;  Functional Interpretation Working, G.; Consortium, P., Integrative pathway enrichment analysis of multivariate omics data. </w:t>
      </w:r>
      <w:r w:rsidRPr="00670ECE">
        <w:rPr>
          <w:i/>
        </w:rPr>
        <w:t xml:space="preserve">Nature Communications </w:t>
      </w:r>
      <w:r w:rsidRPr="00670ECE">
        <w:rPr>
          <w:b/>
        </w:rPr>
        <w:t>2020,</w:t>
      </w:r>
      <w:r w:rsidRPr="00670ECE">
        <w:t xml:space="preserve"> </w:t>
      </w:r>
      <w:r w:rsidRPr="00670ECE">
        <w:rPr>
          <w:i/>
        </w:rPr>
        <w:t>11</w:t>
      </w:r>
      <w:r w:rsidRPr="00670ECE">
        <w:t xml:space="preserve"> (1), 735.</w:t>
      </w:r>
    </w:p>
    <w:p w14:paraId="3EA8D0AB" w14:textId="77777777" w:rsidR="00670ECE" w:rsidRPr="00670ECE" w:rsidRDefault="00670ECE" w:rsidP="00670ECE">
      <w:pPr>
        <w:pStyle w:val="EndNoteBibliography"/>
        <w:spacing w:after="0"/>
      </w:pPr>
      <w:r w:rsidRPr="00670ECE">
        <w:t>18.</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 e1007317.</w:t>
      </w:r>
    </w:p>
    <w:p w14:paraId="304E8A49" w14:textId="77777777" w:rsidR="00670ECE" w:rsidRPr="00670ECE" w:rsidRDefault="00670ECE" w:rsidP="00670ECE">
      <w:pPr>
        <w:pStyle w:val="EndNoteBibliography"/>
        <w:spacing w:after="0"/>
      </w:pPr>
      <w:r w:rsidRPr="00670ECE">
        <w:t>19.</w:t>
      </w:r>
      <w:r w:rsidRPr="00670ECE">
        <w:tab/>
        <w:t xml:space="preserve">Palshikar, M. G.;  Min, X.;  Crystal, A.;  Meng, J.;  Hilchey, S. P.;  Zand, M.; Thakar, J., Executable network models of integrated multi-omics data. </w:t>
      </w:r>
      <w:r w:rsidRPr="00670ECE">
        <w:rPr>
          <w:i/>
        </w:rPr>
        <w:t xml:space="preserve">In preparation </w:t>
      </w:r>
      <w:r w:rsidRPr="00670ECE">
        <w:rPr>
          <w:b/>
        </w:rPr>
        <w:t>2022</w:t>
      </w:r>
      <w:r w:rsidRPr="00670ECE">
        <w:t>.</w:t>
      </w:r>
    </w:p>
    <w:p w14:paraId="561F823E" w14:textId="77777777" w:rsidR="00670ECE" w:rsidRPr="00670ECE" w:rsidRDefault="00670ECE" w:rsidP="00670ECE">
      <w:pPr>
        <w:pStyle w:val="EndNoteBibliography"/>
        <w:spacing w:after="0"/>
      </w:pPr>
      <w:r w:rsidRPr="00670ECE">
        <w:t>20.</w:t>
      </w:r>
      <w:r w:rsidRPr="00670ECE">
        <w:tab/>
        <w:t xml:space="preserve">Slenter, D. N.;  Kutmon, M.;  Hanspers, K.;  Riutta, A.;  Windsor, J.;  Nunes, N.;  Melius, J.;  Cirillo, E.;  Coort, S. L.;  Digles, D.;  Ehrhart, F.;  Giesbertz, P.;  Kalafati, M.;  Martens, M.;  Miller, R.;  Nishida, K.;  Rieswijk, L.;  Waagmeester, A.;  Eijssen, L. M. T.;  Evelo, C. T.;  Pico, A. R.; Willighagen, E. L., WikiPathways: a multifaceted pathway database bridging metabolomics to other omics research. </w:t>
      </w:r>
      <w:r w:rsidRPr="00670ECE">
        <w:rPr>
          <w:i/>
        </w:rPr>
        <w:t xml:space="preserve">Nucleic acids research </w:t>
      </w:r>
      <w:r w:rsidRPr="00670ECE">
        <w:rPr>
          <w:b/>
        </w:rPr>
        <w:t>2018,</w:t>
      </w:r>
      <w:r w:rsidRPr="00670ECE">
        <w:t xml:space="preserve"> </w:t>
      </w:r>
      <w:r w:rsidRPr="00670ECE">
        <w:rPr>
          <w:i/>
        </w:rPr>
        <w:t>46</w:t>
      </w:r>
      <w:r w:rsidRPr="00670ECE">
        <w:t xml:space="preserve"> (D1), D661-D667.</w:t>
      </w:r>
    </w:p>
    <w:p w14:paraId="0457B339" w14:textId="77777777" w:rsidR="00670ECE" w:rsidRPr="00670ECE" w:rsidRDefault="00670ECE" w:rsidP="00670ECE">
      <w:pPr>
        <w:pStyle w:val="EndNoteBibliography"/>
        <w:spacing w:after="0"/>
      </w:pPr>
      <w:r w:rsidRPr="00670ECE">
        <w:t>21.</w:t>
      </w:r>
      <w:r w:rsidRPr="00670ECE">
        <w:tab/>
        <w:t xml:space="preserve">Hilchey, S. P.;  Palshikar, M. G.;  Li, D.;  Garigen, J.;  Cipolla, V.;  Thakar, J.; Zand, M. S., Cyclosporine A Directly Affects Human and Mouse B cell Migration &lt;em&gt;in vitro&lt;/em&gt; by Disrupting a HIF-1&lt;em&gt;α&lt;/em&gt; Dependent, O&lt;sub&gt;2&lt;/sub&gt; Sensing, Molecular Switch. </w:t>
      </w:r>
      <w:r w:rsidRPr="00670ECE">
        <w:rPr>
          <w:i/>
        </w:rPr>
        <w:t xml:space="preserve">bioRxiv </w:t>
      </w:r>
      <w:r w:rsidRPr="00670ECE">
        <w:rPr>
          <w:b/>
        </w:rPr>
        <w:t>2019</w:t>
      </w:r>
      <w:r w:rsidRPr="00670ECE">
        <w:t>, 622514.</w:t>
      </w:r>
    </w:p>
    <w:p w14:paraId="2F821C4A" w14:textId="77777777" w:rsidR="00670ECE" w:rsidRPr="00670ECE" w:rsidRDefault="00670ECE" w:rsidP="00670ECE">
      <w:pPr>
        <w:pStyle w:val="EndNoteBibliography"/>
        <w:spacing w:after="0"/>
      </w:pPr>
      <w:r w:rsidRPr="00670ECE">
        <w:t>22.</w:t>
      </w:r>
      <w:r w:rsidRPr="00670ECE">
        <w:tab/>
        <w:t xml:space="preserve">Hilchey, S. P.;  Palshikar, M. G.;  Mendelson, E. S.;  Shen, S.;  Rasam, S.;  Emo, J. A.;  Qu, J.;  Thakar, J.; Zand, M. S., Cyclosporine A Modulates LSP1 Protein Levels in Human B Cells to Attenuate B Cell Migration at Low O2 Levels. </w:t>
      </w:r>
      <w:r w:rsidRPr="00670ECE">
        <w:rPr>
          <w:i/>
        </w:rPr>
        <w:t xml:space="preserve">Life </w:t>
      </w:r>
      <w:r w:rsidRPr="00670ECE">
        <w:rPr>
          <w:b/>
        </w:rPr>
        <w:t>2022,</w:t>
      </w:r>
      <w:r w:rsidRPr="00670ECE">
        <w:t xml:space="preserve"> </w:t>
      </w:r>
      <w:r w:rsidRPr="00670ECE">
        <w:rPr>
          <w:i/>
        </w:rPr>
        <w:t>12</w:t>
      </w:r>
      <w:r w:rsidRPr="00670ECE">
        <w:t xml:space="preserve"> (8), 1284.</w:t>
      </w:r>
    </w:p>
    <w:p w14:paraId="35520EA5" w14:textId="77777777" w:rsidR="00670ECE" w:rsidRPr="00670ECE" w:rsidRDefault="00670ECE" w:rsidP="00670ECE">
      <w:pPr>
        <w:pStyle w:val="EndNoteBibliography"/>
        <w:spacing w:after="0"/>
      </w:pPr>
      <w:r w:rsidRPr="00670ECE">
        <w:t>23.</w:t>
      </w:r>
      <w:r w:rsidRPr="00670ECE">
        <w:tab/>
        <w:t xml:space="preserve">Love, M. I.;  Huber, W.; Anders, S., Moderated estimation of fold change and dispersion for RNA-seq data with DESeq2. </w:t>
      </w:r>
      <w:r w:rsidRPr="00670ECE">
        <w:rPr>
          <w:i/>
        </w:rPr>
        <w:t xml:space="preserve">Genome Biol </w:t>
      </w:r>
      <w:r w:rsidRPr="00670ECE">
        <w:rPr>
          <w:b/>
        </w:rPr>
        <w:t>2014,</w:t>
      </w:r>
      <w:r w:rsidRPr="00670ECE">
        <w:t xml:space="preserve"> </w:t>
      </w:r>
      <w:r w:rsidRPr="00670ECE">
        <w:rPr>
          <w:i/>
        </w:rPr>
        <w:t>15</w:t>
      </w:r>
      <w:r w:rsidRPr="00670ECE">
        <w:t xml:space="preserve"> (12), 550.</w:t>
      </w:r>
    </w:p>
    <w:p w14:paraId="6E4F5BDF" w14:textId="77777777" w:rsidR="00670ECE" w:rsidRPr="00670ECE" w:rsidRDefault="00670ECE" w:rsidP="00670ECE">
      <w:pPr>
        <w:pStyle w:val="EndNoteBibliography"/>
        <w:spacing w:after="0"/>
      </w:pPr>
      <w:r w:rsidRPr="00670ECE">
        <w:t>24.</w:t>
      </w:r>
      <w:r w:rsidRPr="00670ECE">
        <w:tab/>
        <w:t xml:space="preserve">Stephens, M., False discovery rates: a new deal. </w:t>
      </w:r>
      <w:r w:rsidRPr="00670ECE">
        <w:rPr>
          <w:i/>
        </w:rPr>
        <w:t xml:space="preserve">Biostatistics </w:t>
      </w:r>
      <w:r w:rsidRPr="00670ECE">
        <w:rPr>
          <w:b/>
        </w:rPr>
        <w:t>2017,</w:t>
      </w:r>
      <w:r w:rsidRPr="00670ECE">
        <w:t xml:space="preserve"> </w:t>
      </w:r>
      <w:r w:rsidRPr="00670ECE">
        <w:rPr>
          <w:i/>
        </w:rPr>
        <w:t>18</w:t>
      </w:r>
      <w:r w:rsidRPr="00670ECE">
        <w:t xml:space="preserve"> (2), 275-294.</w:t>
      </w:r>
    </w:p>
    <w:p w14:paraId="25C4C843" w14:textId="77777777" w:rsidR="00670ECE" w:rsidRPr="00670ECE" w:rsidRDefault="00670ECE" w:rsidP="00670ECE">
      <w:pPr>
        <w:pStyle w:val="EndNoteBibliography"/>
        <w:spacing w:after="0"/>
      </w:pPr>
      <w:r w:rsidRPr="00670ECE">
        <w:t>25.</w:t>
      </w:r>
      <w:r w:rsidRPr="00670ECE">
        <w:tab/>
        <w:t xml:space="preserve">Gu, Z.;  Eils, R.; Schlesner, M., Complex heatmaps reveal patterns and correlations in multidimensional genomic data. </w:t>
      </w:r>
      <w:r w:rsidRPr="00670ECE">
        <w:rPr>
          <w:i/>
        </w:rPr>
        <w:t xml:space="preserve">Bioinformatics </w:t>
      </w:r>
      <w:r w:rsidRPr="00670ECE">
        <w:rPr>
          <w:b/>
        </w:rPr>
        <w:t>2016,</w:t>
      </w:r>
      <w:r w:rsidRPr="00670ECE">
        <w:t xml:space="preserve"> </w:t>
      </w:r>
      <w:r w:rsidRPr="00670ECE">
        <w:rPr>
          <w:i/>
        </w:rPr>
        <w:t>32</w:t>
      </w:r>
      <w:r w:rsidRPr="00670ECE">
        <w:t xml:space="preserve"> (18), 2847-9.</w:t>
      </w:r>
    </w:p>
    <w:p w14:paraId="3BAD075D" w14:textId="77777777" w:rsidR="00670ECE" w:rsidRPr="00670ECE" w:rsidRDefault="00670ECE" w:rsidP="00670ECE">
      <w:pPr>
        <w:pStyle w:val="EndNoteBibliography"/>
        <w:spacing w:after="0"/>
      </w:pPr>
      <w:r w:rsidRPr="00670ECE">
        <w:t>26.</w:t>
      </w:r>
      <w:r w:rsidRPr="00670ECE">
        <w:tab/>
        <w:t xml:space="preserve">Wu, T.;  Hu, E.;  Xu, S.;  Chen, M.;  Guo, P.;  Dai, Z.;  Feng, T.;  Zhou, L.;  Tang, W.;  Zhan, L.;  Fu, X.;  Liu, S.;  Bo, X.; Yu, G., clusterProfiler 4.0: A universal enrichment tool for interpreting omics data. </w:t>
      </w:r>
      <w:r w:rsidRPr="00670ECE">
        <w:rPr>
          <w:i/>
        </w:rPr>
        <w:t xml:space="preserve">Innovation (N Y) </w:t>
      </w:r>
      <w:r w:rsidRPr="00670ECE">
        <w:rPr>
          <w:b/>
        </w:rPr>
        <w:t>2021,</w:t>
      </w:r>
      <w:r w:rsidRPr="00670ECE">
        <w:t xml:space="preserve"> </w:t>
      </w:r>
      <w:r w:rsidRPr="00670ECE">
        <w:rPr>
          <w:i/>
        </w:rPr>
        <w:t>2</w:t>
      </w:r>
      <w:r w:rsidRPr="00670ECE">
        <w:t xml:space="preserve"> (3), 100141.</w:t>
      </w:r>
    </w:p>
    <w:p w14:paraId="1F66793A" w14:textId="77777777" w:rsidR="00670ECE" w:rsidRPr="00670ECE" w:rsidRDefault="00670ECE" w:rsidP="00670ECE">
      <w:pPr>
        <w:pStyle w:val="EndNoteBibliography"/>
      </w:pPr>
      <w:r w:rsidRPr="00670ECE">
        <w:t>27.</w:t>
      </w:r>
      <w:r w:rsidRPr="00670ECE">
        <w:tab/>
        <w:t xml:space="preserve">Liberzon, A.;  Subramanian, A.;  Pinchback, R.;  Thorvaldsdottir, H.;  Tamayo, P.; Mesirov, J. P., Molecular signatures database (MSigDB) 3.0. </w:t>
      </w:r>
      <w:r w:rsidRPr="00670ECE">
        <w:rPr>
          <w:i/>
        </w:rPr>
        <w:t xml:space="preserve">Bioinformatics </w:t>
      </w:r>
      <w:r w:rsidRPr="00670ECE">
        <w:rPr>
          <w:b/>
        </w:rPr>
        <w:t>2011,</w:t>
      </w:r>
      <w:r w:rsidRPr="00670ECE">
        <w:t xml:space="preserve"> </w:t>
      </w:r>
      <w:r w:rsidRPr="00670ECE">
        <w:rPr>
          <w:i/>
        </w:rPr>
        <w:t>27</w:t>
      </w:r>
      <w:r w:rsidRPr="00670ECE">
        <w:t xml:space="preserve"> (12), 1739-40.</w:t>
      </w:r>
    </w:p>
    <w:p w14:paraId="0FA6C540" w14:textId="41817B5D"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t xml:space="preserve">VEGFA </w:t>
      </w:r>
      <w:r>
        <w:t>, PHGDH (</w:t>
      </w:r>
      <w:hyperlink r:id="rId22"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23"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4" w:history="1">
        <w:r w:rsidRPr="00675ECA">
          <w:rPr>
            <w:rStyle w:val="Hyperlink"/>
            <w:rFonts w:cs="Arial"/>
          </w:rPr>
          <w:t>https://journals.plos.org/plosone/article?id=10.1371/journal.pone.0088301</w:t>
        </w:r>
      </w:hyperlink>
      <w:r>
        <w:t xml:space="preserve">, </w:t>
      </w:r>
      <w:hyperlink r:id="rId25"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6"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3C488D0F"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hakar, Juilee" w:date="2022-09-08T12:59:00Z" w:initials="TJ">
    <w:p w14:paraId="72BE1FDE" w14:textId="38A52588" w:rsidR="001D4C4E" w:rsidRDefault="001D4C4E">
      <w:pPr>
        <w:pStyle w:val="CommentText"/>
      </w:pPr>
      <w:r>
        <w:t xml:space="preserve">Add </w:t>
      </w:r>
      <w:r>
        <w:rPr>
          <w:rStyle w:val="CommentReference"/>
        </w:rPr>
        <w:annotationRef/>
      </w:r>
      <w:r>
        <w:t>References</w:t>
      </w:r>
    </w:p>
  </w:comment>
  <w:comment w:id="6" w:author="Thakar, Juilee" w:date="2022-09-08T13:00:00Z" w:initials="TJ">
    <w:p w14:paraId="2F4AD069" w14:textId="17A10E29" w:rsidR="001D4C4E" w:rsidRDefault="001D4C4E">
      <w:pPr>
        <w:pStyle w:val="CommentText"/>
      </w:pPr>
      <w:r>
        <w:rPr>
          <w:rStyle w:val="CommentReference"/>
        </w:rPr>
        <w:annotationRef/>
      </w:r>
      <w:r>
        <w:t>It looks from figure 1 that proteomics and transcriptomics have goodcorrelation</w:t>
      </w:r>
    </w:p>
  </w:comment>
  <w:comment w:id="12" w:author="Thakar, Juilee" w:date="2022-09-08T15:04:00Z" w:initials="TJ">
    <w:p w14:paraId="76B15BF7" w14:textId="229C9535" w:rsidR="00307A07" w:rsidRDefault="00307A07">
      <w:pPr>
        <w:pStyle w:val="CommentText"/>
      </w:pPr>
      <w:r>
        <w:rPr>
          <w:rStyle w:val="CommentReference"/>
        </w:rPr>
        <w:annotationRef/>
      </w:r>
      <w:r>
        <w:t>This is very similar to what you have in introduction. Rewrite this to talk about mBONITA only.</w:t>
      </w:r>
    </w:p>
  </w:comment>
  <w:comment w:id="27" w:author="Thakar, Juilee" w:date="2022-09-08T16:03:00Z" w:initials="TJ">
    <w:p w14:paraId="716AB8A0" w14:textId="42350961" w:rsidR="00BE173B" w:rsidRDefault="00BE173B">
      <w:pPr>
        <w:pStyle w:val="CommentText"/>
      </w:pPr>
      <w:r>
        <w:rPr>
          <w:rStyle w:val="CommentReference"/>
        </w:rPr>
        <w:annotationRef/>
      </w:r>
      <w:r>
        <w:t>Write why</w:t>
      </w:r>
    </w:p>
  </w:comment>
  <w:comment w:id="31" w:author="Thakar, Juilee" w:date="2022-09-08T16:03:00Z" w:initials="TJ">
    <w:p w14:paraId="316ACDEF" w14:textId="5A3931FD" w:rsidR="00BE173B" w:rsidRDefault="00BE173B">
      <w:pPr>
        <w:pStyle w:val="CommentText"/>
      </w:pPr>
      <w:r>
        <w:rPr>
          <w:rStyle w:val="CommentReference"/>
        </w:rPr>
        <w:annotationRef/>
      </w:r>
      <w:r>
        <w:t>Only talk about this if you refer back to it in integration analysis</w:t>
      </w:r>
    </w:p>
  </w:comment>
  <w:comment w:id="46" w:author="Thakar, Juilee" w:date="2022-09-08T16:06:00Z" w:initials="TJ">
    <w:p w14:paraId="09920B9E" w14:textId="4AFFD28D" w:rsidR="00BE173B" w:rsidRDefault="00BE173B">
      <w:pPr>
        <w:pStyle w:val="CommentText"/>
      </w:pPr>
      <w:r>
        <w:rPr>
          <w:rStyle w:val="CommentReference"/>
        </w:rPr>
        <w:annotationRef/>
      </w:r>
      <w:r>
        <w:t>Why? Write why this is what you expect.</w:t>
      </w:r>
    </w:p>
  </w:comment>
  <w:comment w:id="47" w:author="Mukta Palshikar" w:date="2022-09-09T11:12:00Z" w:initials="MGP">
    <w:p w14:paraId="7FD26145" w14:textId="19A38FB3" w:rsidR="006C6B25" w:rsidRDefault="006C6B25">
      <w:pPr>
        <w:pStyle w:val="CommentText"/>
      </w:pPr>
      <w:r>
        <w:rPr>
          <w:rStyle w:val="CommentReference"/>
        </w:rPr>
        <w:annotationRef/>
      </w:r>
      <w:r>
        <w:t>That might be better in the discussion</w:t>
      </w:r>
    </w:p>
  </w:comment>
  <w:comment w:id="48" w:author="Thakar, Juilee" w:date="2022-09-08T15:20:00Z" w:initials="TJ">
    <w:p w14:paraId="3C2C29E9" w14:textId="7FBE3CB0" w:rsidR="00B62178" w:rsidRDefault="00B62178">
      <w:pPr>
        <w:pStyle w:val="CommentText"/>
      </w:pPr>
      <w:r>
        <w:rPr>
          <w:rStyle w:val="CommentReference"/>
        </w:rPr>
        <w:annotationRef/>
      </w:r>
      <w:r>
        <w:t>See my comment above</w:t>
      </w:r>
    </w:p>
  </w:comment>
  <w:comment w:id="50" w:author="Thakar, Juilee" w:date="2022-09-08T16:08:00Z" w:initials="TJ">
    <w:p w14:paraId="515A73CB" w14:textId="603C5887" w:rsidR="00BE173B" w:rsidRDefault="00BE173B">
      <w:pPr>
        <w:pStyle w:val="CommentText"/>
      </w:pPr>
      <w:r>
        <w:rPr>
          <w:rStyle w:val="CommentReference"/>
        </w:rPr>
        <w:annotationRef/>
      </w:r>
      <w:r>
        <w:t>You only combine these right? Integration suggests more processing</w:t>
      </w:r>
    </w:p>
  </w:comment>
  <w:comment w:id="52" w:author="Thakar, Juilee" w:date="2022-09-08T15:53:00Z" w:initials="TJ">
    <w:p w14:paraId="7D4B83C5" w14:textId="62490382" w:rsidR="00B16026" w:rsidRDefault="00B16026">
      <w:pPr>
        <w:pStyle w:val="CommentText"/>
      </w:pPr>
      <w:r>
        <w:rPr>
          <w:rStyle w:val="CommentReference"/>
        </w:rPr>
        <w:annotationRef/>
      </w:r>
      <w:r>
        <w:t>Re-write this clarify how mBONITA identifies more relevant pathways. Don’t talk about specific pathways.</w:t>
      </w:r>
    </w:p>
  </w:comment>
  <w:comment w:id="53" w:author="Thakar, Juilee" w:date="2022-09-08T16:09:00Z" w:initials="TJ">
    <w:p w14:paraId="7CF955AA" w14:textId="63250EEB" w:rsidR="00BE173B" w:rsidRDefault="00BE173B">
      <w:pPr>
        <w:pStyle w:val="CommentText"/>
      </w:pPr>
      <w:r>
        <w:rPr>
          <w:rStyle w:val="CommentReference"/>
        </w:rPr>
        <w:annotationRef/>
      </w:r>
      <w:r>
        <w:t>This is too qualitative result for methods oriented paper. We need quantitative results. You can combine this section with reduced ERS result.</w:t>
      </w:r>
    </w:p>
  </w:comment>
  <w:comment w:id="54" w:author="Thakar, Juilee" w:date="2022-09-08T16:11:00Z" w:initials="TJ">
    <w:p w14:paraId="5E6F2767" w14:textId="2708051E" w:rsidR="00BE173B" w:rsidRDefault="00BE173B">
      <w:pPr>
        <w:pStyle w:val="CommentText"/>
      </w:pPr>
      <w:r>
        <w:rPr>
          <w:rStyle w:val="CommentReference"/>
        </w:rPr>
        <w:annotationRef/>
      </w:r>
      <w:r>
        <w:t>This is really the result of 3.2. Should you could combine it.</w:t>
      </w:r>
    </w:p>
  </w:comment>
  <w:comment w:id="55" w:author="Mukta Palshikar" w:date="2022-09-09T11:13:00Z" w:initials="MGP">
    <w:p w14:paraId="38A6CD79" w14:textId="10EFF473" w:rsidR="0015027F" w:rsidRDefault="0015027F">
      <w:pPr>
        <w:pStyle w:val="CommentText"/>
      </w:pPr>
      <w:r>
        <w:rPr>
          <w:rStyle w:val="CommentReference"/>
        </w:rPr>
        <w:annotationRef/>
      </w:r>
      <w:r>
        <w:t>It’s a separate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BE1FDE" w15:done="0"/>
  <w15:commentEx w15:paraId="2F4AD069" w15:done="0"/>
  <w15:commentEx w15:paraId="76B15BF7" w15:done="0"/>
  <w15:commentEx w15:paraId="716AB8A0" w15:done="0"/>
  <w15:commentEx w15:paraId="316ACDEF" w15:done="0"/>
  <w15:commentEx w15:paraId="09920B9E" w15:done="0"/>
  <w15:commentEx w15:paraId="7FD26145" w15:paraIdParent="09920B9E" w15:done="0"/>
  <w15:commentEx w15:paraId="3C2C29E9" w15:done="0"/>
  <w15:commentEx w15:paraId="515A73CB" w15:done="0"/>
  <w15:commentEx w15:paraId="7D4B83C5" w15:done="0"/>
  <w15:commentEx w15:paraId="7CF955AA" w15:done="0"/>
  <w15:commentEx w15:paraId="5E6F2767" w15:done="0"/>
  <w15:commentEx w15:paraId="38A6CD79" w15:paraIdParent="5E6F276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875BB" w14:textId="77777777" w:rsidR="00777002" w:rsidRDefault="00777002" w:rsidP="00897FDB">
      <w:pPr>
        <w:spacing w:after="0" w:line="240" w:lineRule="auto"/>
      </w:pPr>
      <w:r>
        <w:separator/>
      </w:r>
    </w:p>
  </w:endnote>
  <w:endnote w:type="continuationSeparator" w:id="0">
    <w:p w14:paraId="566C3D89" w14:textId="77777777" w:rsidR="00777002" w:rsidRDefault="00777002" w:rsidP="0089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39263" w14:textId="77777777" w:rsidR="00777002" w:rsidRDefault="00777002" w:rsidP="00897FDB">
      <w:pPr>
        <w:spacing w:after="0" w:line="240" w:lineRule="auto"/>
      </w:pPr>
      <w:r>
        <w:separator/>
      </w:r>
    </w:p>
  </w:footnote>
  <w:footnote w:type="continuationSeparator" w:id="0">
    <w:p w14:paraId="58564B20" w14:textId="77777777" w:rsidR="00777002" w:rsidRDefault="00777002" w:rsidP="00897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292F1B"/>
    <w:multiLevelType w:val="hybridMultilevel"/>
    <w:tmpl w:val="C5443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10"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6"/>
  </w:num>
  <w:num w:numId="34">
    <w:abstractNumId w:val="9"/>
  </w:num>
  <w:num w:numId="35">
    <w:abstractNumId w:val="10"/>
  </w:num>
  <w:num w:numId="36">
    <w:abstractNumId w:val="1"/>
  </w:num>
  <w:num w:numId="37">
    <w:abstractNumId w:val="5"/>
  </w:num>
  <w:num w:numId="38">
    <w:abstractNumId w:val="7"/>
  </w:num>
  <w:num w:numId="39">
    <w:abstractNumId w:val="3"/>
  </w:num>
  <w:num w:numId="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kar, Juilee">
    <w15:presenceInfo w15:providerId="None" w15:userId="Thakar, Juilee"/>
  </w15:person>
  <w15:person w15:author="Mukta Palshikar">
    <w15:presenceInfo w15:providerId="None" w15:userId="Mukta Palshi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paaw2fa20sx4eds285erays2er5z5xrw5w&quot;&gt;My EndNote Library&lt;record-ids&gt;&lt;item&gt;201&lt;/item&gt;&lt;item&gt;202&lt;/item&gt;&lt;item&gt;449&lt;/item&gt;&lt;item&gt;509&lt;/item&gt;&lt;item&gt;531&lt;/item&gt;&lt;item&gt;699&lt;/item&gt;&lt;item&gt;919&lt;/item&gt;&lt;item&gt;998&lt;/item&gt;&lt;item&gt;1063&lt;/item&gt;&lt;item&gt;1082&lt;/item&gt;&lt;item&gt;1235&lt;/item&gt;&lt;item&gt;1327&lt;/item&gt;&lt;item&gt;1330&lt;/item&gt;&lt;item&gt;1331&lt;/item&gt;&lt;item&gt;1340&lt;/item&gt;&lt;item&gt;1391&lt;/item&gt;&lt;item&gt;1545&lt;/item&gt;&lt;item&gt;1546&lt;/item&gt;&lt;item&gt;1547&lt;/item&gt;&lt;item&gt;1548&lt;/item&gt;&lt;item&gt;1549&lt;/item&gt;&lt;item&gt;1550&lt;/item&gt;&lt;item&gt;1551&lt;/item&gt;&lt;item&gt;1552&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9BB"/>
    <w:rsid w:val="00054C2F"/>
    <w:rsid w:val="0005542D"/>
    <w:rsid w:val="00056081"/>
    <w:rsid w:val="000565E2"/>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74E84"/>
    <w:rsid w:val="0007768B"/>
    <w:rsid w:val="00082116"/>
    <w:rsid w:val="00082E5C"/>
    <w:rsid w:val="00083A15"/>
    <w:rsid w:val="00084613"/>
    <w:rsid w:val="000851BD"/>
    <w:rsid w:val="0008693C"/>
    <w:rsid w:val="00086C9E"/>
    <w:rsid w:val="00086CA1"/>
    <w:rsid w:val="00090144"/>
    <w:rsid w:val="000914F1"/>
    <w:rsid w:val="000929E9"/>
    <w:rsid w:val="00093A9A"/>
    <w:rsid w:val="00094281"/>
    <w:rsid w:val="000945DD"/>
    <w:rsid w:val="00094EE6"/>
    <w:rsid w:val="00095254"/>
    <w:rsid w:val="000956FA"/>
    <w:rsid w:val="00095DD0"/>
    <w:rsid w:val="000964BA"/>
    <w:rsid w:val="00096E68"/>
    <w:rsid w:val="000A2EEC"/>
    <w:rsid w:val="000A496F"/>
    <w:rsid w:val="000A6541"/>
    <w:rsid w:val="000B12E4"/>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3A96"/>
    <w:rsid w:val="001048BB"/>
    <w:rsid w:val="00105DF1"/>
    <w:rsid w:val="0010693B"/>
    <w:rsid w:val="00107A7B"/>
    <w:rsid w:val="001129B4"/>
    <w:rsid w:val="001130F2"/>
    <w:rsid w:val="00113BCE"/>
    <w:rsid w:val="00115284"/>
    <w:rsid w:val="001159B7"/>
    <w:rsid w:val="00116E9D"/>
    <w:rsid w:val="0011760C"/>
    <w:rsid w:val="00117D7A"/>
    <w:rsid w:val="00120823"/>
    <w:rsid w:val="00123382"/>
    <w:rsid w:val="00123F4F"/>
    <w:rsid w:val="0012545E"/>
    <w:rsid w:val="001262AC"/>
    <w:rsid w:val="00126AA8"/>
    <w:rsid w:val="00127486"/>
    <w:rsid w:val="00130DD7"/>
    <w:rsid w:val="001319D4"/>
    <w:rsid w:val="00132DEE"/>
    <w:rsid w:val="00137506"/>
    <w:rsid w:val="00143EFA"/>
    <w:rsid w:val="001469E0"/>
    <w:rsid w:val="00146BA5"/>
    <w:rsid w:val="0015027F"/>
    <w:rsid w:val="001508F0"/>
    <w:rsid w:val="00151FC3"/>
    <w:rsid w:val="001524D8"/>
    <w:rsid w:val="001547B3"/>
    <w:rsid w:val="001554D6"/>
    <w:rsid w:val="00155F8F"/>
    <w:rsid w:val="001570F0"/>
    <w:rsid w:val="001576A2"/>
    <w:rsid w:val="00161471"/>
    <w:rsid w:val="0016416D"/>
    <w:rsid w:val="001647A1"/>
    <w:rsid w:val="00165795"/>
    <w:rsid w:val="001661AF"/>
    <w:rsid w:val="00166B46"/>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97C7D"/>
    <w:rsid w:val="001A08EE"/>
    <w:rsid w:val="001A0B6F"/>
    <w:rsid w:val="001A0D23"/>
    <w:rsid w:val="001A2292"/>
    <w:rsid w:val="001A22AE"/>
    <w:rsid w:val="001A2426"/>
    <w:rsid w:val="001A2C01"/>
    <w:rsid w:val="001A6E06"/>
    <w:rsid w:val="001B25D4"/>
    <w:rsid w:val="001B3968"/>
    <w:rsid w:val="001B39CE"/>
    <w:rsid w:val="001B3B88"/>
    <w:rsid w:val="001B6BF4"/>
    <w:rsid w:val="001B6E82"/>
    <w:rsid w:val="001C0C49"/>
    <w:rsid w:val="001C1291"/>
    <w:rsid w:val="001C3128"/>
    <w:rsid w:val="001C44C2"/>
    <w:rsid w:val="001C4BD8"/>
    <w:rsid w:val="001C5B22"/>
    <w:rsid w:val="001C66D0"/>
    <w:rsid w:val="001D1846"/>
    <w:rsid w:val="001D2F4A"/>
    <w:rsid w:val="001D4C4E"/>
    <w:rsid w:val="001D7741"/>
    <w:rsid w:val="001E047B"/>
    <w:rsid w:val="001E3750"/>
    <w:rsid w:val="001E3E80"/>
    <w:rsid w:val="001E4B4D"/>
    <w:rsid w:val="001E530A"/>
    <w:rsid w:val="001E753E"/>
    <w:rsid w:val="001E778A"/>
    <w:rsid w:val="001F090F"/>
    <w:rsid w:val="001F12B9"/>
    <w:rsid w:val="001F1958"/>
    <w:rsid w:val="001F1DB3"/>
    <w:rsid w:val="001F2892"/>
    <w:rsid w:val="001F6021"/>
    <w:rsid w:val="001F6522"/>
    <w:rsid w:val="001F7A06"/>
    <w:rsid w:val="0020193D"/>
    <w:rsid w:val="00201CD7"/>
    <w:rsid w:val="00206252"/>
    <w:rsid w:val="0020629C"/>
    <w:rsid w:val="002067EF"/>
    <w:rsid w:val="00213B9D"/>
    <w:rsid w:val="002149E7"/>
    <w:rsid w:val="00214D44"/>
    <w:rsid w:val="00215FA5"/>
    <w:rsid w:val="00217E5B"/>
    <w:rsid w:val="00220C7E"/>
    <w:rsid w:val="00220EAF"/>
    <w:rsid w:val="00221DF3"/>
    <w:rsid w:val="002233B3"/>
    <w:rsid w:val="00223A85"/>
    <w:rsid w:val="002256E6"/>
    <w:rsid w:val="00226272"/>
    <w:rsid w:val="00227A87"/>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57A9E"/>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7E1"/>
    <w:rsid w:val="00295E36"/>
    <w:rsid w:val="0029740A"/>
    <w:rsid w:val="00297B79"/>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03A6"/>
    <w:rsid w:val="002D1DD9"/>
    <w:rsid w:val="002D23AE"/>
    <w:rsid w:val="002D28DE"/>
    <w:rsid w:val="002D3E2D"/>
    <w:rsid w:val="002D5F78"/>
    <w:rsid w:val="002D60C3"/>
    <w:rsid w:val="002D6405"/>
    <w:rsid w:val="002D6D17"/>
    <w:rsid w:val="002D7696"/>
    <w:rsid w:val="002E1CF7"/>
    <w:rsid w:val="002E1FA4"/>
    <w:rsid w:val="002E3226"/>
    <w:rsid w:val="002E53F4"/>
    <w:rsid w:val="002E5D81"/>
    <w:rsid w:val="002E6B60"/>
    <w:rsid w:val="002F1D53"/>
    <w:rsid w:val="002F2842"/>
    <w:rsid w:val="002F3D93"/>
    <w:rsid w:val="002F43DA"/>
    <w:rsid w:val="002F5789"/>
    <w:rsid w:val="00300216"/>
    <w:rsid w:val="00301EFC"/>
    <w:rsid w:val="003031BC"/>
    <w:rsid w:val="003033D9"/>
    <w:rsid w:val="003037AB"/>
    <w:rsid w:val="00304954"/>
    <w:rsid w:val="003051F4"/>
    <w:rsid w:val="00306A46"/>
    <w:rsid w:val="00307A07"/>
    <w:rsid w:val="00313492"/>
    <w:rsid w:val="00313F7A"/>
    <w:rsid w:val="003178CB"/>
    <w:rsid w:val="00317D42"/>
    <w:rsid w:val="00317D9D"/>
    <w:rsid w:val="0032155B"/>
    <w:rsid w:val="003218FD"/>
    <w:rsid w:val="00326502"/>
    <w:rsid w:val="003269A7"/>
    <w:rsid w:val="0033262C"/>
    <w:rsid w:val="003376C3"/>
    <w:rsid w:val="003402B4"/>
    <w:rsid w:val="00340626"/>
    <w:rsid w:val="003426CF"/>
    <w:rsid w:val="00342754"/>
    <w:rsid w:val="00342835"/>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5B74"/>
    <w:rsid w:val="003860EC"/>
    <w:rsid w:val="003865BA"/>
    <w:rsid w:val="00386E0C"/>
    <w:rsid w:val="003912C5"/>
    <w:rsid w:val="00391A7B"/>
    <w:rsid w:val="00393F30"/>
    <w:rsid w:val="003944F6"/>
    <w:rsid w:val="00394C07"/>
    <w:rsid w:val="00396BAB"/>
    <w:rsid w:val="00397150"/>
    <w:rsid w:val="003A01C1"/>
    <w:rsid w:val="003A023F"/>
    <w:rsid w:val="003A08C2"/>
    <w:rsid w:val="003A124E"/>
    <w:rsid w:val="003A2D07"/>
    <w:rsid w:val="003A48EE"/>
    <w:rsid w:val="003A4CCF"/>
    <w:rsid w:val="003A58B0"/>
    <w:rsid w:val="003B16FA"/>
    <w:rsid w:val="003B20A2"/>
    <w:rsid w:val="003B327A"/>
    <w:rsid w:val="003B483A"/>
    <w:rsid w:val="003B68C4"/>
    <w:rsid w:val="003B7050"/>
    <w:rsid w:val="003C0911"/>
    <w:rsid w:val="003C1075"/>
    <w:rsid w:val="003C1210"/>
    <w:rsid w:val="003C1F5B"/>
    <w:rsid w:val="003C247A"/>
    <w:rsid w:val="003C3935"/>
    <w:rsid w:val="003C4117"/>
    <w:rsid w:val="003C4E8F"/>
    <w:rsid w:val="003C6645"/>
    <w:rsid w:val="003C6B68"/>
    <w:rsid w:val="003C708D"/>
    <w:rsid w:val="003D03A9"/>
    <w:rsid w:val="003D0435"/>
    <w:rsid w:val="003D0F58"/>
    <w:rsid w:val="003D10C8"/>
    <w:rsid w:val="003D2095"/>
    <w:rsid w:val="003D3393"/>
    <w:rsid w:val="003D7CF5"/>
    <w:rsid w:val="003E08FD"/>
    <w:rsid w:val="003E19C1"/>
    <w:rsid w:val="003E2FD9"/>
    <w:rsid w:val="003E438E"/>
    <w:rsid w:val="003E61B3"/>
    <w:rsid w:val="003E6B60"/>
    <w:rsid w:val="003E7395"/>
    <w:rsid w:val="003F005B"/>
    <w:rsid w:val="003F2CE9"/>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2089"/>
    <w:rsid w:val="00433701"/>
    <w:rsid w:val="0043575D"/>
    <w:rsid w:val="00436155"/>
    <w:rsid w:val="00436419"/>
    <w:rsid w:val="004405D2"/>
    <w:rsid w:val="00440CF6"/>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282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1ADA"/>
    <w:rsid w:val="004A33EC"/>
    <w:rsid w:val="004A3F3E"/>
    <w:rsid w:val="004A6BFA"/>
    <w:rsid w:val="004A772A"/>
    <w:rsid w:val="004B068F"/>
    <w:rsid w:val="004B0846"/>
    <w:rsid w:val="004B0B98"/>
    <w:rsid w:val="004B2556"/>
    <w:rsid w:val="004B2AA6"/>
    <w:rsid w:val="004B2E77"/>
    <w:rsid w:val="004B4363"/>
    <w:rsid w:val="004B4D49"/>
    <w:rsid w:val="004B50D5"/>
    <w:rsid w:val="004B5C88"/>
    <w:rsid w:val="004B657C"/>
    <w:rsid w:val="004B6B88"/>
    <w:rsid w:val="004B752A"/>
    <w:rsid w:val="004C203D"/>
    <w:rsid w:val="004C3AB2"/>
    <w:rsid w:val="004C4742"/>
    <w:rsid w:val="004C5121"/>
    <w:rsid w:val="004C513A"/>
    <w:rsid w:val="004C618E"/>
    <w:rsid w:val="004C6AEC"/>
    <w:rsid w:val="004D0ECF"/>
    <w:rsid w:val="004D323F"/>
    <w:rsid w:val="004D3AEE"/>
    <w:rsid w:val="004D4AF1"/>
    <w:rsid w:val="004D6AAC"/>
    <w:rsid w:val="004D7905"/>
    <w:rsid w:val="004E09AE"/>
    <w:rsid w:val="004E5903"/>
    <w:rsid w:val="004E5E75"/>
    <w:rsid w:val="004E667A"/>
    <w:rsid w:val="004E6E30"/>
    <w:rsid w:val="004F0FF3"/>
    <w:rsid w:val="004F3E55"/>
    <w:rsid w:val="004F4328"/>
    <w:rsid w:val="004F5A66"/>
    <w:rsid w:val="004F5F23"/>
    <w:rsid w:val="004F71AA"/>
    <w:rsid w:val="0050050D"/>
    <w:rsid w:val="00500925"/>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8F"/>
    <w:rsid w:val="005305CE"/>
    <w:rsid w:val="0053085E"/>
    <w:rsid w:val="00532600"/>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4AF8"/>
    <w:rsid w:val="00575146"/>
    <w:rsid w:val="005757BB"/>
    <w:rsid w:val="00577655"/>
    <w:rsid w:val="00580937"/>
    <w:rsid w:val="00581D0A"/>
    <w:rsid w:val="005839C6"/>
    <w:rsid w:val="005839F4"/>
    <w:rsid w:val="00586FBD"/>
    <w:rsid w:val="00587F4D"/>
    <w:rsid w:val="0059085B"/>
    <w:rsid w:val="00591A41"/>
    <w:rsid w:val="0059305F"/>
    <w:rsid w:val="005935C9"/>
    <w:rsid w:val="0059413F"/>
    <w:rsid w:val="00596562"/>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2E1E"/>
    <w:rsid w:val="005D3ACB"/>
    <w:rsid w:val="005D3E58"/>
    <w:rsid w:val="005D6F93"/>
    <w:rsid w:val="005D787C"/>
    <w:rsid w:val="005E6D38"/>
    <w:rsid w:val="005E7D0D"/>
    <w:rsid w:val="005F0003"/>
    <w:rsid w:val="005F2121"/>
    <w:rsid w:val="005F2855"/>
    <w:rsid w:val="005F2D10"/>
    <w:rsid w:val="005F5A3C"/>
    <w:rsid w:val="005F6152"/>
    <w:rsid w:val="005F6A3D"/>
    <w:rsid w:val="006023A9"/>
    <w:rsid w:val="0060301B"/>
    <w:rsid w:val="006040BF"/>
    <w:rsid w:val="00606F41"/>
    <w:rsid w:val="00610844"/>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C4D"/>
    <w:rsid w:val="00664E88"/>
    <w:rsid w:val="00666105"/>
    <w:rsid w:val="006664AE"/>
    <w:rsid w:val="0067005B"/>
    <w:rsid w:val="00670ECE"/>
    <w:rsid w:val="006729F8"/>
    <w:rsid w:val="00672D3A"/>
    <w:rsid w:val="006737B4"/>
    <w:rsid w:val="00674F07"/>
    <w:rsid w:val="006753E6"/>
    <w:rsid w:val="00680726"/>
    <w:rsid w:val="00680CEE"/>
    <w:rsid w:val="00682BB4"/>
    <w:rsid w:val="006830BD"/>
    <w:rsid w:val="006847F9"/>
    <w:rsid w:val="00685732"/>
    <w:rsid w:val="00686938"/>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6185"/>
    <w:rsid w:val="006C6B25"/>
    <w:rsid w:val="006C7533"/>
    <w:rsid w:val="006D0CC3"/>
    <w:rsid w:val="006D29C5"/>
    <w:rsid w:val="006D452A"/>
    <w:rsid w:val="006D56F9"/>
    <w:rsid w:val="006D633D"/>
    <w:rsid w:val="006E05CE"/>
    <w:rsid w:val="006E19A7"/>
    <w:rsid w:val="006E334B"/>
    <w:rsid w:val="006E39B6"/>
    <w:rsid w:val="006E4722"/>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2B0"/>
    <w:rsid w:val="00726E62"/>
    <w:rsid w:val="00727D62"/>
    <w:rsid w:val="00727FBC"/>
    <w:rsid w:val="00736ED4"/>
    <w:rsid w:val="00737066"/>
    <w:rsid w:val="00737408"/>
    <w:rsid w:val="0074335E"/>
    <w:rsid w:val="00743A03"/>
    <w:rsid w:val="00743C4C"/>
    <w:rsid w:val="0074431C"/>
    <w:rsid w:val="00744663"/>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77002"/>
    <w:rsid w:val="00781A22"/>
    <w:rsid w:val="00782189"/>
    <w:rsid w:val="0078218C"/>
    <w:rsid w:val="00782883"/>
    <w:rsid w:val="00784183"/>
    <w:rsid w:val="007912F6"/>
    <w:rsid w:val="007930C2"/>
    <w:rsid w:val="00793A81"/>
    <w:rsid w:val="00795573"/>
    <w:rsid w:val="007964EB"/>
    <w:rsid w:val="0079786E"/>
    <w:rsid w:val="00797947"/>
    <w:rsid w:val="007A3457"/>
    <w:rsid w:val="007A49ED"/>
    <w:rsid w:val="007A721D"/>
    <w:rsid w:val="007A7B02"/>
    <w:rsid w:val="007B1363"/>
    <w:rsid w:val="007B1958"/>
    <w:rsid w:val="007B1C4F"/>
    <w:rsid w:val="007B2BDA"/>
    <w:rsid w:val="007B2F2D"/>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279E"/>
    <w:rsid w:val="008142CC"/>
    <w:rsid w:val="00820238"/>
    <w:rsid w:val="00820D54"/>
    <w:rsid w:val="00821AA4"/>
    <w:rsid w:val="0082260B"/>
    <w:rsid w:val="00825267"/>
    <w:rsid w:val="00825D45"/>
    <w:rsid w:val="00830EF1"/>
    <w:rsid w:val="008315B9"/>
    <w:rsid w:val="00831FA4"/>
    <w:rsid w:val="00832DE2"/>
    <w:rsid w:val="00833BE1"/>
    <w:rsid w:val="00834EAA"/>
    <w:rsid w:val="00835718"/>
    <w:rsid w:val="00835C15"/>
    <w:rsid w:val="00836900"/>
    <w:rsid w:val="00837FB9"/>
    <w:rsid w:val="00842623"/>
    <w:rsid w:val="00842850"/>
    <w:rsid w:val="008451BE"/>
    <w:rsid w:val="008458D8"/>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666"/>
    <w:rsid w:val="00880C9F"/>
    <w:rsid w:val="008821AD"/>
    <w:rsid w:val="0088508C"/>
    <w:rsid w:val="00885E43"/>
    <w:rsid w:val="0088682E"/>
    <w:rsid w:val="008879A1"/>
    <w:rsid w:val="008911D5"/>
    <w:rsid w:val="00892261"/>
    <w:rsid w:val="008944F3"/>
    <w:rsid w:val="00894799"/>
    <w:rsid w:val="00895873"/>
    <w:rsid w:val="0089646C"/>
    <w:rsid w:val="00897FDB"/>
    <w:rsid w:val="008A0F7A"/>
    <w:rsid w:val="008A2F17"/>
    <w:rsid w:val="008A395F"/>
    <w:rsid w:val="008A4A07"/>
    <w:rsid w:val="008B05A7"/>
    <w:rsid w:val="008B3913"/>
    <w:rsid w:val="008B5924"/>
    <w:rsid w:val="008B62FF"/>
    <w:rsid w:val="008C05A4"/>
    <w:rsid w:val="008C2E97"/>
    <w:rsid w:val="008C3C09"/>
    <w:rsid w:val="008C5184"/>
    <w:rsid w:val="008C57B2"/>
    <w:rsid w:val="008C7066"/>
    <w:rsid w:val="008C7165"/>
    <w:rsid w:val="008D0833"/>
    <w:rsid w:val="008D21EF"/>
    <w:rsid w:val="008D2421"/>
    <w:rsid w:val="008D247A"/>
    <w:rsid w:val="008D348B"/>
    <w:rsid w:val="008D3A97"/>
    <w:rsid w:val="008D3C5F"/>
    <w:rsid w:val="008D6AAF"/>
    <w:rsid w:val="008D7D1E"/>
    <w:rsid w:val="008E04A4"/>
    <w:rsid w:val="008E2BD9"/>
    <w:rsid w:val="008E3B90"/>
    <w:rsid w:val="008E3FC1"/>
    <w:rsid w:val="008E6F79"/>
    <w:rsid w:val="008F0132"/>
    <w:rsid w:val="008F031D"/>
    <w:rsid w:val="008F3D05"/>
    <w:rsid w:val="008F4C3B"/>
    <w:rsid w:val="008F53CE"/>
    <w:rsid w:val="008F5637"/>
    <w:rsid w:val="008F565D"/>
    <w:rsid w:val="008F64EC"/>
    <w:rsid w:val="008F650D"/>
    <w:rsid w:val="008F710E"/>
    <w:rsid w:val="008F7C9B"/>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5F36"/>
    <w:rsid w:val="0093641B"/>
    <w:rsid w:val="00936D31"/>
    <w:rsid w:val="0093771E"/>
    <w:rsid w:val="00937903"/>
    <w:rsid w:val="00937DCC"/>
    <w:rsid w:val="00942B40"/>
    <w:rsid w:val="009434D5"/>
    <w:rsid w:val="00943E85"/>
    <w:rsid w:val="00945B0B"/>
    <w:rsid w:val="00946785"/>
    <w:rsid w:val="0094690E"/>
    <w:rsid w:val="0095266C"/>
    <w:rsid w:val="00952AE6"/>
    <w:rsid w:val="00952D7D"/>
    <w:rsid w:val="00953630"/>
    <w:rsid w:val="009537AE"/>
    <w:rsid w:val="00953B14"/>
    <w:rsid w:val="00953FBF"/>
    <w:rsid w:val="0095708B"/>
    <w:rsid w:val="0096088B"/>
    <w:rsid w:val="00960F2B"/>
    <w:rsid w:val="0096262A"/>
    <w:rsid w:val="00963A02"/>
    <w:rsid w:val="00963A2B"/>
    <w:rsid w:val="00964C09"/>
    <w:rsid w:val="0096649F"/>
    <w:rsid w:val="009677E5"/>
    <w:rsid w:val="00970B8B"/>
    <w:rsid w:val="00973B55"/>
    <w:rsid w:val="00973FCC"/>
    <w:rsid w:val="0097662E"/>
    <w:rsid w:val="00977710"/>
    <w:rsid w:val="00977AF0"/>
    <w:rsid w:val="00977E76"/>
    <w:rsid w:val="00981631"/>
    <w:rsid w:val="009817F1"/>
    <w:rsid w:val="009831FD"/>
    <w:rsid w:val="00984150"/>
    <w:rsid w:val="009874FF"/>
    <w:rsid w:val="009915DD"/>
    <w:rsid w:val="009915E8"/>
    <w:rsid w:val="0099204F"/>
    <w:rsid w:val="00993030"/>
    <w:rsid w:val="00996F20"/>
    <w:rsid w:val="009A0BC5"/>
    <w:rsid w:val="009A12FB"/>
    <w:rsid w:val="009A2047"/>
    <w:rsid w:val="009A36CE"/>
    <w:rsid w:val="009A64ED"/>
    <w:rsid w:val="009A6F5A"/>
    <w:rsid w:val="009A7956"/>
    <w:rsid w:val="009B0F9A"/>
    <w:rsid w:val="009B2977"/>
    <w:rsid w:val="009B3440"/>
    <w:rsid w:val="009B43B9"/>
    <w:rsid w:val="009B4491"/>
    <w:rsid w:val="009B4781"/>
    <w:rsid w:val="009B4CA1"/>
    <w:rsid w:val="009C3EE2"/>
    <w:rsid w:val="009C50EA"/>
    <w:rsid w:val="009C54A0"/>
    <w:rsid w:val="009C674B"/>
    <w:rsid w:val="009D0A28"/>
    <w:rsid w:val="009D0C12"/>
    <w:rsid w:val="009D3210"/>
    <w:rsid w:val="009D6244"/>
    <w:rsid w:val="009D6A87"/>
    <w:rsid w:val="009D765E"/>
    <w:rsid w:val="009E1663"/>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17D50"/>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56C0E"/>
    <w:rsid w:val="00A62730"/>
    <w:rsid w:val="00A635A8"/>
    <w:rsid w:val="00A63963"/>
    <w:rsid w:val="00A639E6"/>
    <w:rsid w:val="00A65588"/>
    <w:rsid w:val="00A65DDC"/>
    <w:rsid w:val="00A7090A"/>
    <w:rsid w:val="00A72B98"/>
    <w:rsid w:val="00A72DCC"/>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76E"/>
    <w:rsid w:val="00AA0E06"/>
    <w:rsid w:val="00AA190B"/>
    <w:rsid w:val="00AA2856"/>
    <w:rsid w:val="00AA3985"/>
    <w:rsid w:val="00AA6B57"/>
    <w:rsid w:val="00AB3415"/>
    <w:rsid w:val="00AB614E"/>
    <w:rsid w:val="00AB7E05"/>
    <w:rsid w:val="00AC0B46"/>
    <w:rsid w:val="00AC1912"/>
    <w:rsid w:val="00AC2155"/>
    <w:rsid w:val="00AC2981"/>
    <w:rsid w:val="00AC3381"/>
    <w:rsid w:val="00AC3511"/>
    <w:rsid w:val="00AC4342"/>
    <w:rsid w:val="00AC5D99"/>
    <w:rsid w:val="00AC79BC"/>
    <w:rsid w:val="00AD2547"/>
    <w:rsid w:val="00AE0C73"/>
    <w:rsid w:val="00AE0D4F"/>
    <w:rsid w:val="00AE15EE"/>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4906"/>
    <w:rsid w:val="00B16026"/>
    <w:rsid w:val="00B1618B"/>
    <w:rsid w:val="00B202B6"/>
    <w:rsid w:val="00B205ED"/>
    <w:rsid w:val="00B211A6"/>
    <w:rsid w:val="00B214FE"/>
    <w:rsid w:val="00B218B8"/>
    <w:rsid w:val="00B22B11"/>
    <w:rsid w:val="00B238D4"/>
    <w:rsid w:val="00B25B81"/>
    <w:rsid w:val="00B26059"/>
    <w:rsid w:val="00B2722F"/>
    <w:rsid w:val="00B314D3"/>
    <w:rsid w:val="00B33057"/>
    <w:rsid w:val="00B35C31"/>
    <w:rsid w:val="00B37660"/>
    <w:rsid w:val="00B40238"/>
    <w:rsid w:val="00B42F10"/>
    <w:rsid w:val="00B42F42"/>
    <w:rsid w:val="00B438AB"/>
    <w:rsid w:val="00B455F0"/>
    <w:rsid w:val="00B46AB1"/>
    <w:rsid w:val="00B470C3"/>
    <w:rsid w:val="00B50C1B"/>
    <w:rsid w:val="00B51582"/>
    <w:rsid w:val="00B533FE"/>
    <w:rsid w:val="00B5377E"/>
    <w:rsid w:val="00B54F19"/>
    <w:rsid w:val="00B5512C"/>
    <w:rsid w:val="00B61BF7"/>
    <w:rsid w:val="00B62178"/>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395"/>
    <w:rsid w:val="00BD0738"/>
    <w:rsid w:val="00BD1FCB"/>
    <w:rsid w:val="00BD38B4"/>
    <w:rsid w:val="00BD695F"/>
    <w:rsid w:val="00BD72E5"/>
    <w:rsid w:val="00BE0045"/>
    <w:rsid w:val="00BE0BDE"/>
    <w:rsid w:val="00BE173B"/>
    <w:rsid w:val="00BE2419"/>
    <w:rsid w:val="00BE2A4A"/>
    <w:rsid w:val="00BE57D9"/>
    <w:rsid w:val="00BE5849"/>
    <w:rsid w:val="00BE70E9"/>
    <w:rsid w:val="00BE7200"/>
    <w:rsid w:val="00BF227F"/>
    <w:rsid w:val="00BF2A53"/>
    <w:rsid w:val="00BF3E65"/>
    <w:rsid w:val="00BF4B08"/>
    <w:rsid w:val="00BF5C3D"/>
    <w:rsid w:val="00BF63BD"/>
    <w:rsid w:val="00BF73DE"/>
    <w:rsid w:val="00C0231F"/>
    <w:rsid w:val="00C04110"/>
    <w:rsid w:val="00C04C75"/>
    <w:rsid w:val="00C076D5"/>
    <w:rsid w:val="00C101C6"/>
    <w:rsid w:val="00C115B2"/>
    <w:rsid w:val="00C1215B"/>
    <w:rsid w:val="00C1295A"/>
    <w:rsid w:val="00C168EC"/>
    <w:rsid w:val="00C17ACE"/>
    <w:rsid w:val="00C2228E"/>
    <w:rsid w:val="00C23C12"/>
    <w:rsid w:val="00C27A62"/>
    <w:rsid w:val="00C300C8"/>
    <w:rsid w:val="00C30195"/>
    <w:rsid w:val="00C308D5"/>
    <w:rsid w:val="00C31702"/>
    <w:rsid w:val="00C3198A"/>
    <w:rsid w:val="00C31CD6"/>
    <w:rsid w:val="00C3264B"/>
    <w:rsid w:val="00C32E17"/>
    <w:rsid w:val="00C34BFB"/>
    <w:rsid w:val="00C35A70"/>
    <w:rsid w:val="00C36398"/>
    <w:rsid w:val="00C369B1"/>
    <w:rsid w:val="00C374BF"/>
    <w:rsid w:val="00C413A6"/>
    <w:rsid w:val="00C41E35"/>
    <w:rsid w:val="00C42A5A"/>
    <w:rsid w:val="00C43265"/>
    <w:rsid w:val="00C44530"/>
    <w:rsid w:val="00C45838"/>
    <w:rsid w:val="00C52023"/>
    <w:rsid w:val="00C54AE8"/>
    <w:rsid w:val="00C556DF"/>
    <w:rsid w:val="00C55716"/>
    <w:rsid w:val="00C55AEF"/>
    <w:rsid w:val="00C57330"/>
    <w:rsid w:val="00C61A74"/>
    <w:rsid w:val="00C62B7A"/>
    <w:rsid w:val="00C64B11"/>
    <w:rsid w:val="00C660FA"/>
    <w:rsid w:val="00C66318"/>
    <w:rsid w:val="00C7002C"/>
    <w:rsid w:val="00C7273D"/>
    <w:rsid w:val="00C74C1F"/>
    <w:rsid w:val="00C7618C"/>
    <w:rsid w:val="00C810F9"/>
    <w:rsid w:val="00C813FE"/>
    <w:rsid w:val="00C81B41"/>
    <w:rsid w:val="00C84498"/>
    <w:rsid w:val="00C848FA"/>
    <w:rsid w:val="00C85403"/>
    <w:rsid w:val="00C85698"/>
    <w:rsid w:val="00C87A2F"/>
    <w:rsid w:val="00C90AC0"/>
    <w:rsid w:val="00C911B0"/>
    <w:rsid w:val="00C92032"/>
    <w:rsid w:val="00C94FFD"/>
    <w:rsid w:val="00C956AD"/>
    <w:rsid w:val="00C9697B"/>
    <w:rsid w:val="00C97008"/>
    <w:rsid w:val="00CA0FAB"/>
    <w:rsid w:val="00CA0FFA"/>
    <w:rsid w:val="00CA3D1C"/>
    <w:rsid w:val="00CA3FBB"/>
    <w:rsid w:val="00CA583C"/>
    <w:rsid w:val="00CB0E61"/>
    <w:rsid w:val="00CB0E6D"/>
    <w:rsid w:val="00CB47F0"/>
    <w:rsid w:val="00CB6B3E"/>
    <w:rsid w:val="00CB7545"/>
    <w:rsid w:val="00CB78E0"/>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0F2E"/>
    <w:rsid w:val="00D11CB8"/>
    <w:rsid w:val="00D132C5"/>
    <w:rsid w:val="00D14B9F"/>
    <w:rsid w:val="00D14DCF"/>
    <w:rsid w:val="00D14F5A"/>
    <w:rsid w:val="00D15FF2"/>
    <w:rsid w:val="00D16A24"/>
    <w:rsid w:val="00D16E3A"/>
    <w:rsid w:val="00D21BCF"/>
    <w:rsid w:val="00D22BFC"/>
    <w:rsid w:val="00D24DCC"/>
    <w:rsid w:val="00D25AD3"/>
    <w:rsid w:val="00D263A7"/>
    <w:rsid w:val="00D26F1B"/>
    <w:rsid w:val="00D27A71"/>
    <w:rsid w:val="00D27B3C"/>
    <w:rsid w:val="00D30737"/>
    <w:rsid w:val="00D323F7"/>
    <w:rsid w:val="00D324F9"/>
    <w:rsid w:val="00D328E8"/>
    <w:rsid w:val="00D40066"/>
    <w:rsid w:val="00D40E46"/>
    <w:rsid w:val="00D42F03"/>
    <w:rsid w:val="00D47C2E"/>
    <w:rsid w:val="00D50005"/>
    <w:rsid w:val="00D5027F"/>
    <w:rsid w:val="00D536C0"/>
    <w:rsid w:val="00D53C12"/>
    <w:rsid w:val="00D55479"/>
    <w:rsid w:val="00D55ED1"/>
    <w:rsid w:val="00D60FE7"/>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622"/>
    <w:rsid w:val="00E04BAF"/>
    <w:rsid w:val="00E064C8"/>
    <w:rsid w:val="00E12469"/>
    <w:rsid w:val="00E12BB7"/>
    <w:rsid w:val="00E14A6B"/>
    <w:rsid w:val="00E14E1B"/>
    <w:rsid w:val="00E14E84"/>
    <w:rsid w:val="00E1580D"/>
    <w:rsid w:val="00E1608D"/>
    <w:rsid w:val="00E16E87"/>
    <w:rsid w:val="00E21157"/>
    <w:rsid w:val="00E223D1"/>
    <w:rsid w:val="00E25150"/>
    <w:rsid w:val="00E25A8F"/>
    <w:rsid w:val="00E30719"/>
    <w:rsid w:val="00E334D5"/>
    <w:rsid w:val="00E35EFD"/>
    <w:rsid w:val="00E363DF"/>
    <w:rsid w:val="00E368B1"/>
    <w:rsid w:val="00E37862"/>
    <w:rsid w:val="00E402DF"/>
    <w:rsid w:val="00E41BBB"/>
    <w:rsid w:val="00E45FB1"/>
    <w:rsid w:val="00E467CD"/>
    <w:rsid w:val="00E469FD"/>
    <w:rsid w:val="00E504DC"/>
    <w:rsid w:val="00E52A8B"/>
    <w:rsid w:val="00E52AA7"/>
    <w:rsid w:val="00E565C4"/>
    <w:rsid w:val="00E57F28"/>
    <w:rsid w:val="00E60DD8"/>
    <w:rsid w:val="00E61B3D"/>
    <w:rsid w:val="00E61B47"/>
    <w:rsid w:val="00E66478"/>
    <w:rsid w:val="00E70346"/>
    <w:rsid w:val="00E71988"/>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7D9"/>
    <w:rsid w:val="00E97CB3"/>
    <w:rsid w:val="00EA55A3"/>
    <w:rsid w:val="00EA64B6"/>
    <w:rsid w:val="00EA7C80"/>
    <w:rsid w:val="00EA7E62"/>
    <w:rsid w:val="00EB1675"/>
    <w:rsid w:val="00EB4469"/>
    <w:rsid w:val="00EB5ACD"/>
    <w:rsid w:val="00EC076E"/>
    <w:rsid w:val="00EC1797"/>
    <w:rsid w:val="00EC230E"/>
    <w:rsid w:val="00EC2485"/>
    <w:rsid w:val="00EC311B"/>
    <w:rsid w:val="00EC4033"/>
    <w:rsid w:val="00EC42D0"/>
    <w:rsid w:val="00EC5BA6"/>
    <w:rsid w:val="00EC6F0A"/>
    <w:rsid w:val="00ED2CCA"/>
    <w:rsid w:val="00ED2EC6"/>
    <w:rsid w:val="00ED4710"/>
    <w:rsid w:val="00ED49D4"/>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31B3"/>
    <w:rsid w:val="00F140EE"/>
    <w:rsid w:val="00F1501C"/>
    <w:rsid w:val="00F16EF2"/>
    <w:rsid w:val="00F204E8"/>
    <w:rsid w:val="00F2169C"/>
    <w:rsid w:val="00F231C3"/>
    <w:rsid w:val="00F23C64"/>
    <w:rsid w:val="00F2471E"/>
    <w:rsid w:val="00F35A1B"/>
    <w:rsid w:val="00F3615A"/>
    <w:rsid w:val="00F365BC"/>
    <w:rsid w:val="00F40CF2"/>
    <w:rsid w:val="00F40D44"/>
    <w:rsid w:val="00F417CF"/>
    <w:rsid w:val="00F435E3"/>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3ED5"/>
    <w:rsid w:val="00F855FA"/>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226"/>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1072"/>
    <w:rsid w:val="00FD2F39"/>
    <w:rsid w:val="00FD2F6C"/>
    <w:rsid w:val="00FD3718"/>
    <w:rsid w:val="00FD37C6"/>
    <w:rsid w:val="00FD37CB"/>
    <w:rsid w:val="00FD4265"/>
    <w:rsid w:val="00FD564D"/>
    <w:rsid w:val="00FD6CAE"/>
    <w:rsid w:val="00FD7585"/>
    <w:rsid w:val="00FD7602"/>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customStyle="1" w:styleId="UnresolvedMention">
    <w:name w:val="Unresolved Mention"/>
    <w:basedOn w:val="DefaultParagraphFont"/>
    <w:uiPriority w:val="99"/>
    <w:semiHidden/>
    <w:unhideWhenUsed/>
    <w:rsid w:val="009B4491"/>
    <w:rPr>
      <w:color w:val="605E5C"/>
      <w:shd w:val="clear" w:color="auto" w:fill="E1DFDD"/>
    </w:rPr>
  </w:style>
  <w:style w:type="character" w:styleId="CommentReference">
    <w:name w:val="annotation reference"/>
    <w:basedOn w:val="DefaultParagraphFont"/>
    <w:uiPriority w:val="99"/>
    <w:semiHidden/>
    <w:unhideWhenUsed/>
    <w:rsid w:val="001F2892"/>
    <w:rPr>
      <w:sz w:val="16"/>
      <w:szCs w:val="16"/>
    </w:rPr>
  </w:style>
  <w:style w:type="paragraph" w:styleId="CommentText">
    <w:name w:val="annotation text"/>
    <w:basedOn w:val="Normal"/>
    <w:link w:val="CommentTextChar"/>
    <w:uiPriority w:val="99"/>
    <w:semiHidden/>
    <w:unhideWhenUsed/>
    <w:rsid w:val="001F2892"/>
    <w:pPr>
      <w:spacing w:line="240" w:lineRule="auto"/>
    </w:pPr>
    <w:rPr>
      <w:sz w:val="20"/>
      <w:szCs w:val="20"/>
    </w:rPr>
  </w:style>
  <w:style w:type="character" w:customStyle="1" w:styleId="CommentTextChar">
    <w:name w:val="Comment Text Char"/>
    <w:basedOn w:val="DefaultParagraphFont"/>
    <w:link w:val="CommentText"/>
    <w:uiPriority w:val="99"/>
    <w:semiHidden/>
    <w:rsid w:val="001F2892"/>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unhideWhenUsed/>
    <w:rsid w:val="001F2892"/>
    <w:rPr>
      <w:b/>
      <w:bCs/>
    </w:rPr>
  </w:style>
  <w:style w:type="character" w:customStyle="1" w:styleId="CommentSubjectChar">
    <w:name w:val="Comment Subject Char"/>
    <w:basedOn w:val="CommentTextChar"/>
    <w:link w:val="CommentSubject"/>
    <w:uiPriority w:val="99"/>
    <w:semiHidden/>
    <w:rsid w:val="001F2892"/>
    <w:rPr>
      <w:rFonts w:ascii="Times New Roman" w:hAnsi="Times New Roman" w:cs="Arial"/>
      <w:b/>
      <w:bCs/>
      <w:sz w:val="20"/>
      <w:szCs w:val="20"/>
    </w:rPr>
  </w:style>
  <w:style w:type="paragraph" w:styleId="BalloonText">
    <w:name w:val="Balloon Text"/>
    <w:basedOn w:val="Normal"/>
    <w:link w:val="BalloonTextChar"/>
    <w:uiPriority w:val="99"/>
    <w:semiHidden/>
    <w:unhideWhenUsed/>
    <w:rsid w:val="001F2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92"/>
    <w:rPr>
      <w:rFonts w:ascii="Segoe UI" w:hAnsi="Segoe UI" w:cs="Segoe UI"/>
      <w:sz w:val="18"/>
      <w:szCs w:val="18"/>
    </w:rPr>
  </w:style>
  <w:style w:type="paragraph" w:styleId="EndnoteText">
    <w:name w:val="endnote text"/>
    <w:basedOn w:val="Normal"/>
    <w:link w:val="EndnoteTextChar"/>
    <w:uiPriority w:val="99"/>
    <w:semiHidden/>
    <w:unhideWhenUsed/>
    <w:rsid w:val="00897F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7FDB"/>
    <w:rPr>
      <w:rFonts w:ascii="Times New Roman" w:hAnsi="Times New Roman" w:cs="Arial"/>
      <w:sz w:val="20"/>
      <w:szCs w:val="20"/>
    </w:rPr>
  </w:style>
  <w:style w:type="character" w:styleId="EndnoteReference">
    <w:name w:val="endnote reference"/>
    <w:basedOn w:val="DefaultParagraphFont"/>
    <w:uiPriority w:val="99"/>
    <w:semiHidden/>
    <w:unhideWhenUsed/>
    <w:rsid w:val="00897F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2/pmic.201900409" TargetMode="External"/><Relationship Id="rId18" Type="http://schemas.openxmlformats.org/officeDocument/2006/relationships/hyperlink" Target="https://doi.org/10.1186/s12859-020-03910-x" TargetMode="External"/><Relationship Id="rId26" Type="http://schemas.openxmlformats.org/officeDocument/2006/relationships/hyperlink" Target="http://www.aginganddisease.org/EN/10.14336/AD.2019.0320" TargetMode="External"/><Relationship Id="rId3" Type="http://schemas.openxmlformats.org/officeDocument/2006/relationships/styles" Target="styles.xml"/><Relationship Id="rId21" Type="http://schemas.openxmlformats.org/officeDocument/2006/relationships/hyperlink" Target="https://casrai.org/credit/" TargetMode="External"/><Relationship Id="rId7" Type="http://schemas.openxmlformats.org/officeDocument/2006/relationships/endnotes" Target="endnotes.xml"/><Relationship Id="rId12" Type="http://schemas.openxmlformats.org/officeDocument/2006/relationships/hyperlink" Target="https://doi.org/10.1038/s41467-019-13983-9" TargetMode="External"/><Relationship Id="rId17" Type="http://schemas.openxmlformats.org/officeDocument/2006/relationships/hyperlink" Target="https://doi.org/10.1186/s12859-019-2716-6" TargetMode="External"/><Relationship Id="rId25" Type="http://schemas.openxmlformats.org/officeDocument/2006/relationships/hyperlink" Target="https://www.ncbi.nlm.nih.gov/pmc/articles/PMC7783746/" TargetMode="External"/><Relationship Id="rId2" Type="http://schemas.openxmlformats.org/officeDocument/2006/relationships/numbering" Target="numbering.xml"/><Relationship Id="rId16" Type="http://schemas.openxmlformats.org/officeDocument/2006/relationships/hyperlink" Target="https://pubs.acs.org/doi/10.1021/acs.jproteome.0c00963" TargetMode="External"/><Relationship Id="rId20" Type="http://schemas.openxmlformats.org/officeDocument/2006/relationships/hyperlink" Target="https://github.com/Thakar-Lab/BONITA-Python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gky466" TargetMode="External"/><Relationship Id="rId24" Type="http://schemas.openxmlformats.org/officeDocument/2006/relationships/hyperlink" Target="https://journals.plos.org/plosone/article?id=10.1371/journal.pone.0088301" TargetMode="External"/><Relationship Id="rId5" Type="http://schemas.openxmlformats.org/officeDocument/2006/relationships/webSettings" Target="webSettings.xml"/><Relationship Id="rId15" Type="http://schemas.openxmlformats.org/officeDocument/2006/relationships/hyperlink" Target="https://pubs.acs.org/doi/10.1021/acs.jproteome.0c00963" TargetMode="External"/><Relationship Id="rId23" Type="http://schemas.openxmlformats.org/officeDocument/2006/relationships/hyperlink" Target="https://pubmed.ncbi.nlm.nih.gov/16670267/" TargetMode="External"/><Relationship Id="rId28" Type="http://schemas.microsoft.com/office/2011/relationships/people" Target="people.xml"/><Relationship Id="rId10" Type="http://schemas.openxmlformats.org/officeDocument/2006/relationships/hyperlink" Target="https://doi.org/10.1093/nar/gkac352" TargetMode="External"/><Relationship Id="rId19" Type="http://schemas.openxmlformats.org/officeDocument/2006/relationships/hyperlink" Target="https://doi.org/10.1074/mcp.TIR118.00125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21/acs.jproteome.0c00963" TargetMode="External"/><Relationship Id="rId22" Type="http://schemas.openxmlformats.org/officeDocument/2006/relationships/hyperlink" Target="https://aacrjournals.org/cancerres/article/77/22/6321/622947/PHGDH-as-a-Key-Enzyme-for-Serine-Biosynthesis-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3E53-2C6F-4EED-805A-FB147CF0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26</Pages>
  <Words>10651</Words>
  <Characters>60717</Characters>
  <Application>Microsoft Office Word</Application>
  <DocSecurity>0</DocSecurity>
  <Lines>505</Lines>
  <Paragraphs>142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Abstract</vt:lpstr>
      <vt:lpstr>Introduction</vt:lpstr>
      <vt:lpstr>Results</vt:lpstr>
      <vt:lpstr>    Multi-omics network modeling and pathway enrichment analysis with mBONITA </vt:lpstr>
      <vt:lpstr>    mBONITA identifies mechanisms of hypoxia-mediated chemotaxis in RAMOS B cells </vt:lpstr>
      <vt:lpstr>    Pathway-based prioritization of genes in a signaling network with mBONITA  </vt:lpstr>
      <vt:lpstr>    Benchmarking of pathway analysis with mBONITA</vt:lpstr>
      <vt:lpstr>Materials and Methods</vt:lpstr>
      <vt:lpstr>    Transcriptomics data collection and analysis</vt:lpstr>
      <vt:lpstr>    Data processing for pathway analysis</vt:lpstr>
      <vt:lpstr>    Pathway analysis with mBONITA</vt:lpstr>
      <vt:lpstr>    Comparison to other methods</vt:lpstr>
      <vt:lpstr>    Data and software availability statements</vt:lpstr>
      <vt:lpstr>Discussion</vt:lpstr>
      <vt:lpstr>Figures and Tables</vt:lpstr>
      <vt:lpstr>    Main figures:</vt:lpstr>
      <vt:lpstr>    Supplementary Materials:</vt:lpstr>
      <vt:lpstr>Article and Author Information</vt:lpstr>
      <vt:lpstr>    Author affiliations</vt:lpstr>
      <vt:lpstr>    Authors' contributions</vt:lpstr>
      <vt:lpstr>    Competing interests</vt:lpstr>
      <vt:lpstr>    Funding	</vt:lpstr>
      <vt:lpstr>    Acknowledgements</vt:lpstr>
      <vt:lpstr>References</vt:lpstr>
      <vt:lpstr>Supplementary Data</vt:lpstr>
      <vt:lpstr>    Transcriptomics data suggests mechanisms of HIF1A-mediated chemotaxis disrupted </vt:lpstr>
      <vt:lpstr>    Multi-omics datasets showed low inter-dataset consistency</vt:lpstr>
    </vt:vector>
  </TitlesOfParts>
  <Company/>
  <LinksUpToDate>false</LinksUpToDate>
  <CharactersWithSpaces>71226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Mukta Palshikar</cp:lastModifiedBy>
  <cp:revision>654</cp:revision>
  <dcterms:created xsi:type="dcterms:W3CDTF">2022-03-15T17:37:00Z</dcterms:created>
  <dcterms:modified xsi:type="dcterms:W3CDTF">2022-09-12T19:49:00Z</dcterms:modified>
</cp:coreProperties>
</file>