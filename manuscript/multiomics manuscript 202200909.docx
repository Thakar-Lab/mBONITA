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7BF588" w14:textId="18499FCD" w:rsidR="005F2855" w:rsidRPr="00C92032" w:rsidRDefault="003033D9" w:rsidP="00587F4D">
      <w:pPr>
        <w:pStyle w:val="Title"/>
        <w:spacing w:after="0" w:line="360" w:lineRule="auto"/>
      </w:pPr>
      <w:r>
        <w:t>Executable network</w:t>
      </w:r>
      <w:r w:rsidR="006C7533">
        <w:t xml:space="preserve"> </w:t>
      </w:r>
      <w:r w:rsidR="00CC23EE">
        <w:t xml:space="preserve">models </w:t>
      </w:r>
      <w:r>
        <w:t>of</w:t>
      </w:r>
      <w:r w:rsidR="00CC23EE">
        <w:t xml:space="preserve"> integrated multi-omics data</w:t>
      </w:r>
    </w:p>
    <w:p w14:paraId="789C3988" w14:textId="56C3C82C" w:rsidR="00FE71C5" w:rsidRPr="00F87AC6" w:rsidRDefault="00BE7200" w:rsidP="00587F4D">
      <w:pPr>
        <w:pStyle w:val="Subtitle"/>
        <w:spacing w:after="0"/>
        <w:rPr>
          <w:rStyle w:val="Strong"/>
        </w:rPr>
      </w:pPr>
      <w:r w:rsidRPr="00F87AC6">
        <w:rPr>
          <w:rStyle w:val="Strong"/>
        </w:rPr>
        <w:t>Mukta G. Palshikar</w:t>
      </w:r>
      <w:r w:rsidR="0097662E" w:rsidRPr="00F87AC6">
        <w:rPr>
          <w:rStyle w:val="Strong"/>
          <w:vertAlign w:val="superscript"/>
        </w:rPr>
        <w:t>1</w:t>
      </w:r>
      <w:r w:rsidRPr="00F87AC6">
        <w:rPr>
          <w:rStyle w:val="Strong"/>
        </w:rPr>
        <w:t xml:space="preserve">, </w:t>
      </w:r>
      <w:proofErr w:type="spellStart"/>
      <w:r w:rsidRPr="00F87AC6">
        <w:rPr>
          <w:rStyle w:val="Strong"/>
        </w:rPr>
        <w:t>Xiaojun</w:t>
      </w:r>
      <w:proofErr w:type="spellEnd"/>
      <w:r w:rsidRPr="00F87AC6">
        <w:rPr>
          <w:rStyle w:val="Strong"/>
        </w:rPr>
        <w:t xml:space="preserve"> Min</w:t>
      </w:r>
      <w:r w:rsidR="001E3750" w:rsidRPr="00F87AC6">
        <w:rPr>
          <w:rStyle w:val="Strong"/>
          <w:vertAlign w:val="superscript"/>
        </w:rPr>
        <w:t>2</w:t>
      </w:r>
      <w:r w:rsidRPr="00F87AC6">
        <w:rPr>
          <w:rStyle w:val="Strong"/>
        </w:rPr>
        <w:t>, Alexander Crystal</w:t>
      </w:r>
      <w:r w:rsidR="002775CF" w:rsidRPr="00F87AC6">
        <w:rPr>
          <w:rStyle w:val="Strong"/>
          <w:vertAlign w:val="superscript"/>
        </w:rPr>
        <w:t>2</w:t>
      </w:r>
      <w:r w:rsidRPr="00F87AC6">
        <w:rPr>
          <w:rStyle w:val="Strong"/>
        </w:rPr>
        <w:t xml:space="preserve">, </w:t>
      </w:r>
      <w:proofErr w:type="spellStart"/>
      <w:r w:rsidR="00963A02">
        <w:rPr>
          <w:rStyle w:val="Strong"/>
        </w:rPr>
        <w:t>Jiayue</w:t>
      </w:r>
      <w:proofErr w:type="spellEnd"/>
      <w:r w:rsidR="00963A02">
        <w:rPr>
          <w:rStyle w:val="Strong"/>
        </w:rPr>
        <w:t xml:space="preserve"> </w:t>
      </w:r>
      <w:proofErr w:type="spellStart"/>
      <w:r w:rsidR="00963A02">
        <w:rPr>
          <w:rStyle w:val="Strong"/>
        </w:rPr>
        <w:t>Meng</w:t>
      </w:r>
      <w:proofErr w:type="spellEnd"/>
      <w:r w:rsidR="00963A02">
        <w:rPr>
          <w:rStyle w:val="Strong"/>
        </w:rPr>
        <w:t xml:space="preserve">, </w:t>
      </w:r>
      <w:r w:rsidR="000B3BE2" w:rsidRPr="00F87AC6">
        <w:rPr>
          <w:rStyle w:val="Strong"/>
        </w:rPr>
        <w:t>Shannon Hilchey</w:t>
      </w:r>
      <w:r w:rsidR="00B218B8" w:rsidRPr="00F87AC6">
        <w:rPr>
          <w:rStyle w:val="Strong"/>
          <w:vertAlign w:val="superscript"/>
        </w:rPr>
        <w:t>3</w:t>
      </w:r>
      <w:r w:rsidRPr="00F87AC6">
        <w:rPr>
          <w:rStyle w:val="Strong"/>
        </w:rPr>
        <w:t>, Martin Zand</w:t>
      </w:r>
      <w:r w:rsidR="006929BE" w:rsidRPr="00F87AC6">
        <w:rPr>
          <w:rStyle w:val="Strong"/>
          <w:vertAlign w:val="superscript"/>
        </w:rPr>
        <w:t>3</w:t>
      </w:r>
      <w:proofErr w:type="gramStart"/>
      <w:r w:rsidR="006929BE" w:rsidRPr="00F87AC6">
        <w:rPr>
          <w:rStyle w:val="Strong"/>
          <w:vertAlign w:val="superscript"/>
        </w:rPr>
        <w:t>,4</w:t>
      </w:r>
      <w:proofErr w:type="gramEnd"/>
      <w:r w:rsidR="00D9132E" w:rsidRPr="00F87AC6">
        <w:rPr>
          <w:rStyle w:val="Strong"/>
        </w:rPr>
        <w:t>, Juilee</w:t>
      </w:r>
      <w:r w:rsidRPr="00F87AC6">
        <w:rPr>
          <w:rStyle w:val="Strong"/>
        </w:rPr>
        <w:t xml:space="preserve"> Thaka</w:t>
      </w:r>
      <w:r w:rsidR="003A124E" w:rsidRPr="00F87AC6">
        <w:rPr>
          <w:rStyle w:val="Strong"/>
        </w:rPr>
        <w:t>r</w:t>
      </w:r>
      <w:r w:rsidR="003A124E" w:rsidRPr="00F87AC6">
        <w:rPr>
          <w:rStyle w:val="Strong"/>
          <w:vertAlign w:val="superscript"/>
        </w:rPr>
        <w:t>1,</w:t>
      </w:r>
      <w:r w:rsidR="00C36398" w:rsidRPr="00F87AC6">
        <w:rPr>
          <w:rStyle w:val="Strong"/>
          <w:vertAlign w:val="superscript"/>
        </w:rPr>
        <w:t>4</w:t>
      </w:r>
      <w:r w:rsidR="0069004F" w:rsidRPr="00F87AC6">
        <w:rPr>
          <w:rStyle w:val="Strong"/>
          <w:vertAlign w:val="superscript"/>
        </w:rPr>
        <w:t>,</w:t>
      </w:r>
      <w:r w:rsidR="003A124E" w:rsidRPr="00F87AC6">
        <w:rPr>
          <w:rStyle w:val="Strong"/>
          <w:vertAlign w:val="superscript"/>
        </w:rPr>
        <w:t>5,</w:t>
      </w:r>
      <w:r w:rsidR="000C21D3" w:rsidRPr="00F87AC6">
        <w:rPr>
          <w:rStyle w:val="Strong"/>
          <w:vertAlign w:val="superscript"/>
        </w:rPr>
        <w:t>6,</w:t>
      </w:r>
      <w:r w:rsidR="00F87AC6">
        <w:rPr>
          <w:rStyle w:val="Strong"/>
          <w:vertAlign w:val="superscript"/>
        </w:rPr>
        <w:t>7</w:t>
      </w:r>
      <w:r w:rsidRPr="00F87AC6">
        <w:rPr>
          <w:rStyle w:val="Strong"/>
          <w:vertAlign w:val="superscript"/>
        </w:rPr>
        <w:t>*</w:t>
      </w:r>
    </w:p>
    <w:p w14:paraId="3D23EEA4" w14:textId="3908535C" w:rsidR="00B8160D" w:rsidRPr="00E12BB7" w:rsidRDefault="00B8160D" w:rsidP="00587F4D">
      <w:pPr>
        <w:pStyle w:val="Subtitle"/>
        <w:spacing w:after="0"/>
      </w:pPr>
      <w:r w:rsidRPr="00AE22A6">
        <w:rPr>
          <w:vertAlign w:val="superscript"/>
        </w:rPr>
        <w:t xml:space="preserve">1 </w:t>
      </w:r>
      <w:r w:rsidRPr="00AE22A6">
        <w:t xml:space="preserve">Biophysics, Structural, and Computational Biology Program, University of Rochester School of Medicine and Dentistry, Rochester, USA. </w:t>
      </w:r>
      <w:r w:rsidRPr="00AE22A6">
        <w:rPr>
          <w:vertAlign w:val="superscript"/>
        </w:rPr>
        <w:t>2</w:t>
      </w:r>
      <w:r w:rsidRPr="00AE22A6">
        <w:t xml:space="preserve">University of Rochester </w:t>
      </w:r>
      <w:r>
        <w:t>College of Arts, Sciences and Engineering</w:t>
      </w:r>
      <w:r w:rsidRPr="00AE22A6">
        <w:t>, Rochester, USA.</w:t>
      </w:r>
      <w:r w:rsidRPr="0074431C">
        <w:rPr>
          <w:vertAlign w:val="superscript"/>
        </w:rPr>
        <w:t xml:space="preserve"> </w:t>
      </w:r>
      <w:r>
        <w:rPr>
          <w:vertAlign w:val="superscript"/>
        </w:rPr>
        <w:t>3</w:t>
      </w:r>
      <w:r w:rsidRPr="007E40DF">
        <w:t>Division of Nephrology</w:t>
      </w:r>
      <w:r w:rsidRPr="00AE22A6">
        <w:t>, University of Rochester School of Medicine and Dentistry, Rochester, USA.</w:t>
      </w:r>
      <w:r w:rsidRPr="000B5E45">
        <w:rPr>
          <w:vertAlign w:val="superscript"/>
        </w:rPr>
        <w:t xml:space="preserve"> </w:t>
      </w:r>
      <w:r>
        <w:rPr>
          <w:vertAlign w:val="superscript"/>
        </w:rPr>
        <w:t>4</w:t>
      </w:r>
      <w:r w:rsidRPr="00DF256B">
        <w:t>University of Rochester Clinical &amp; Translational Science Institute</w:t>
      </w:r>
      <w:r>
        <w:t xml:space="preserve">, </w:t>
      </w:r>
      <w:r w:rsidRPr="00AE22A6">
        <w:t>Rochester, USA</w:t>
      </w:r>
      <w:r>
        <w:t xml:space="preserve">. </w:t>
      </w:r>
      <w:r>
        <w:rPr>
          <w:vertAlign w:val="superscript"/>
        </w:rPr>
        <w:t>5</w:t>
      </w:r>
      <w:r w:rsidRPr="00AE22A6">
        <w:t xml:space="preserve">Department of Biostatistics and Computational Biology, University of Rochester School of Medicine and Dentistry, Rochester, USA. </w:t>
      </w:r>
      <w:r>
        <w:rPr>
          <w:vertAlign w:val="superscript"/>
        </w:rPr>
        <w:t>6</w:t>
      </w:r>
      <w:r w:rsidRPr="00AE22A6">
        <w:t xml:space="preserve">Department of Microbiology and Immunology, University of Rochester School of Medicine and Dentistry, Rochester, USA. </w:t>
      </w:r>
      <w:r>
        <w:rPr>
          <w:vertAlign w:val="superscript"/>
        </w:rPr>
        <w:t>7</w:t>
      </w:r>
      <w:r w:rsidRPr="00AE22A6">
        <w:t>Department of Biomedical Genetics, University of Rochester School of Medicine and Dentistry, Rochester, USA</w:t>
      </w:r>
      <w:r>
        <w:t>.</w:t>
      </w:r>
    </w:p>
    <w:p w14:paraId="6B5CD370" w14:textId="44C71FDE" w:rsidR="00396BAB" w:rsidRPr="00306A46" w:rsidRDefault="005B1299" w:rsidP="00587F4D">
      <w:pPr>
        <w:pStyle w:val="Heading1"/>
        <w:spacing w:after="0"/>
      </w:pPr>
      <w:r w:rsidRPr="00306A46">
        <w:t>Abstract</w:t>
      </w:r>
    </w:p>
    <w:p w14:paraId="2AF4FA00" w14:textId="77777777" w:rsidR="00B907C8" w:rsidRDefault="00B907C8" w:rsidP="00B907C8">
      <w:pPr>
        <w:pStyle w:val="ListParagraph"/>
        <w:spacing w:after="0"/>
      </w:pPr>
    </w:p>
    <w:p w14:paraId="37F8CA21" w14:textId="31BC96E1" w:rsidR="00911C7C" w:rsidRDefault="000E2BEB" w:rsidP="00587F4D">
      <w:pPr>
        <w:pStyle w:val="ListParagraph"/>
        <w:numPr>
          <w:ilvl w:val="0"/>
          <w:numId w:val="32"/>
        </w:numPr>
        <w:spacing w:after="0"/>
      </w:pPr>
      <w:r w:rsidRPr="00306A46">
        <w:t>Integrate 3 multi-omics datasets from the same system to create multi-layered networks for which Boolean rules can be inferred</w:t>
      </w:r>
      <w:r w:rsidR="00EA55A3">
        <w:t>.</w:t>
      </w:r>
    </w:p>
    <w:p w14:paraId="5D04E440" w14:textId="5E8A1871" w:rsidR="00915012" w:rsidRDefault="00915012" w:rsidP="00587F4D">
      <w:pPr>
        <w:pStyle w:val="ListParagraph"/>
        <w:numPr>
          <w:ilvl w:val="0"/>
          <w:numId w:val="32"/>
        </w:numPr>
        <w:spacing w:after="0"/>
        <w:rPr>
          <w:rStyle w:val="Strong"/>
        </w:rPr>
      </w:pPr>
      <w:r w:rsidRPr="00A23AE5">
        <w:rPr>
          <w:rStyle w:val="Strong"/>
        </w:rPr>
        <w:t xml:space="preserve">Network-based integration of </w:t>
      </w:r>
      <w:proofErr w:type="spellStart"/>
      <w:r w:rsidRPr="00A23AE5">
        <w:rPr>
          <w:rStyle w:val="Strong"/>
        </w:rPr>
        <w:t>multiomics</w:t>
      </w:r>
      <w:proofErr w:type="spellEnd"/>
      <w:r w:rsidRPr="00A23AE5">
        <w:rPr>
          <w:rStyle w:val="Strong"/>
        </w:rPr>
        <w:t xml:space="preserve"> data suggests a mechanism for HIF-1α-mediated chemotaxis in B cells</w:t>
      </w:r>
      <w:r w:rsidR="008C7066" w:rsidRPr="00A23AE5">
        <w:rPr>
          <w:rStyle w:val="Strong"/>
        </w:rPr>
        <w:t>.</w:t>
      </w:r>
    </w:p>
    <w:p w14:paraId="318BA600" w14:textId="77777777" w:rsidR="005305CE" w:rsidRPr="00835C15" w:rsidRDefault="005305CE" w:rsidP="005305CE">
      <w:pPr>
        <w:spacing w:after="0"/>
        <w:rPr>
          <w:b/>
          <w:bCs/>
        </w:rPr>
      </w:pPr>
      <w:r w:rsidRPr="00835C15">
        <w:rPr>
          <w:b/>
          <w:bCs/>
        </w:rPr>
        <w:t>Manuscript outline:</w:t>
      </w:r>
    </w:p>
    <w:p w14:paraId="556C21C5" w14:textId="77777777" w:rsidR="005305CE" w:rsidRPr="00A76CAE" w:rsidRDefault="005305CE" w:rsidP="005305CE">
      <w:pPr>
        <w:numPr>
          <w:ilvl w:val="0"/>
          <w:numId w:val="33"/>
        </w:numPr>
        <w:spacing w:after="0"/>
      </w:pPr>
      <w:r w:rsidRPr="00A76CAE">
        <w:t xml:space="preserve">Multi-omics network modeling and pathway enrichment analysis with </w:t>
      </w:r>
      <w:proofErr w:type="spellStart"/>
      <w:r w:rsidRPr="00A76CAE">
        <w:t>mBONITA</w:t>
      </w:r>
      <w:proofErr w:type="spellEnd"/>
      <w:r w:rsidRPr="00A76CAE">
        <w:t xml:space="preserve"> </w:t>
      </w:r>
    </w:p>
    <w:p w14:paraId="30585F41" w14:textId="77777777" w:rsidR="005305CE" w:rsidRPr="00A76CAE" w:rsidRDefault="005305CE" w:rsidP="005305CE">
      <w:pPr>
        <w:numPr>
          <w:ilvl w:val="1"/>
          <w:numId w:val="33"/>
        </w:numPr>
        <w:spacing w:after="0"/>
      </w:pPr>
      <w:r w:rsidRPr="00A76CAE">
        <w:lastRenderedPageBreak/>
        <w:t>Outline methods for data integration, rule inference, node modulation scores, and pathway analysis (Figure 1)</w:t>
      </w:r>
    </w:p>
    <w:p w14:paraId="494B0E8A" w14:textId="77777777" w:rsidR="005305CE" w:rsidRPr="00A76CAE" w:rsidRDefault="005305CE" w:rsidP="005305CE">
      <w:pPr>
        <w:numPr>
          <w:ilvl w:val="0"/>
          <w:numId w:val="33"/>
        </w:numPr>
        <w:spacing w:after="0"/>
      </w:pPr>
      <w:proofErr w:type="spellStart"/>
      <w:r w:rsidRPr="00A76CAE">
        <w:t>mBONITA</w:t>
      </w:r>
      <w:proofErr w:type="spellEnd"/>
      <w:r w:rsidRPr="00A76CAE">
        <w:t xml:space="preserve"> identifies mechanisms of hypoxia-mediated chemotaxis in RAMOS B cells (pathway analysis with </w:t>
      </w:r>
      <w:proofErr w:type="spellStart"/>
      <w:r w:rsidRPr="00A76CAE">
        <w:t>mBONITA</w:t>
      </w:r>
      <w:proofErr w:type="spellEnd"/>
      <w:r w:rsidRPr="00A76CAE">
        <w:t>)</w:t>
      </w:r>
    </w:p>
    <w:p w14:paraId="5F799A60" w14:textId="77777777" w:rsidR="005305CE" w:rsidRPr="00A76CAE" w:rsidRDefault="005305CE" w:rsidP="005305CE">
      <w:pPr>
        <w:numPr>
          <w:ilvl w:val="1"/>
          <w:numId w:val="33"/>
        </w:numPr>
        <w:spacing w:after="0"/>
      </w:pPr>
      <w:r w:rsidRPr="00A76CAE">
        <w:t>Supplement – transcriptomics data analysis (Supplementary Figure 1)</w:t>
      </w:r>
    </w:p>
    <w:p w14:paraId="57243156" w14:textId="77777777" w:rsidR="005305CE" w:rsidRPr="00A76CAE" w:rsidRDefault="005305CE" w:rsidP="005305CE">
      <w:pPr>
        <w:numPr>
          <w:ilvl w:val="1"/>
          <w:numId w:val="33"/>
        </w:numPr>
        <w:spacing w:after="0"/>
      </w:pPr>
      <w:r w:rsidRPr="00A76CAE">
        <w:t>Correlation between omics datasets (Figure 2A and B)</w:t>
      </w:r>
    </w:p>
    <w:p w14:paraId="22858FA1" w14:textId="77777777" w:rsidR="005305CE" w:rsidRPr="00A76CAE" w:rsidRDefault="005305CE" w:rsidP="005305CE">
      <w:pPr>
        <w:numPr>
          <w:ilvl w:val="1"/>
          <w:numId w:val="33"/>
        </w:numPr>
        <w:spacing w:after="0"/>
      </w:pPr>
      <w:r w:rsidRPr="00A76CAE">
        <w:t xml:space="preserve">Pathway analysis with </w:t>
      </w:r>
      <w:proofErr w:type="spellStart"/>
      <w:r w:rsidRPr="00A76CAE">
        <w:t>mBONITA</w:t>
      </w:r>
      <w:proofErr w:type="spellEnd"/>
      <w:r w:rsidRPr="00A76CAE">
        <w:t xml:space="preserve"> on </w:t>
      </w:r>
      <w:proofErr w:type="spellStart"/>
      <w:r w:rsidRPr="00A76CAE">
        <w:t>multiomics</w:t>
      </w:r>
      <w:proofErr w:type="spellEnd"/>
      <w:r w:rsidRPr="00A76CAE">
        <w:t xml:space="preserve"> data (Figure 2C )</w:t>
      </w:r>
    </w:p>
    <w:p w14:paraId="78E3CFBA" w14:textId="77777777" w:rsidR="005305CE" w:rsidRPr="00A76CAE" w:rsidRDefault="005305CE" w:rsidP="005305CE">
      <w:pPr>
        <w:numPr>
          <w:ilvl w:val="0"/>
          <w:numId w:val="33"/>
        </w:numPr>
        <w:spacing w:after="0"/>
      </w:pPr>
      <w:r w:rsidRPr="00A76CAE">
        <w:t xml:space="preserve">Pathway-based prioritization of genes in a signaling network with </w:t>
      </w:r>
      <w:proofErr w:type="spellStart"/>
      <w:r w:rsidRPr="00A76CAE">
        <w:t>mBONITA</w:t>
      </w:r>
      <w:proofErr w:type="spellEnd"/>
    </w:p>
    <w:p w14:paraId="56A51445" w14:textId="77777777" w:rsidR="005305CE" w:rsidRPr="00A76CAE" w:rsidRDefault="005305CE" w:rsidP="005305CE">
      <w:pPr>
        <w:numPr>
          <w:ilvl w:val="1"/>
          <w:numId w:val="33"/>
        </w:numPr>
        <w:spacing w:after="0"/>
      </w:pPr>
      <w:r w:rsidRPr="00A76CAE">
        <w:t>Node importance score: show a case study of a LSP1/HIF1A-centric signaling network</w:t>
      </w:r>
    </w:p>
    <w:p w14:paraId="16078518" w14:textId="77777777" w:rsidR="005305CE" w:rsidRPr="00A76CAE" w:rsidRDefault="005305CE" w:rsidP="005305CE">
      <w:pPr>
        <w:numPr>
          <w:ilvl w:val="0"/>
          <w:numId w:val="33"/>
        </w:numPr>
        <w:spacing w:after="0"/>
      </w:pPr>
      <w:r w:rsidRPr="00A76CAE">
        <w:t xml:space="preserve">Benchmarking of </w:t>
      </w:r>
      <w:proofErr w:type="spellStart"/>
      <w:r w:rsidRPr="00A76CAE">
        <w:t>mBONITA</w:t>
      </w:r>
      <w:proofErr w:type="spellEnd"/>
    </w:p>
    <w:p w14:paraId="39899E05" w14:textId="77777777" w:rsidR="005305CE" w:rsidRPr="00A76CAE" w:rsidRDefault="005305CE" w:rsidP="005305CE">
      <w:pPr>
        <w:numPr>
          <w:ilvl w:val="1"/>
          <w:numId w:val="33"/>
        </w:numPr>
        <w:spacing w:after="0"/>
      </w:pPr>
      <w:r w:rsidRPr="00A76CAE">
        <w:t xml:space="preserve">Rule inference:  Supplement - show that </w:t>
      </w:r>
      <w:proofErr w:type="spellStart"/>
      <w:r w:rsidRPr="00A76CAE">
        <w:t>mBONITA</w:t>
      </w:r>
      <w:proofErr w:type="spellEnd"/>
      <w:r w:rsidRPr="00A76CAE">
        <w:t xml:space="preserve"> identifies a smaller rule set from combined omics data than from individual datasets </w:t>
      </w:r>
    </w:p>
    <w:p w14:paraId="6F7FF769" w14:textId="77777777" w:rsidR="005305CE" w:rsidRPr="00A76CAE" w:rsidRDefault="005305CE" w:rsidP="005305CE">
      <w:pPr>
        <w:numPr>
          <w:ilvl w:val="1"/>
          <w:numId w:val="33"/>
        </w:numPr>
        <w:spacing w:after="0"/>
      </w:pPr>
      <w:r w:rsidRPr="00A76CAE">
        <w:t>Pathway analysis:</w:t>
      </w:r>
    </w:p>
    <w:p w14:paraId="1B436FEE" w14:textId="77777777" w:rsidR="005305CE" w:rsidRPr="00A76CAE" w:rsidRDefault="005305CE" w:rsidP="005305CE">
      <w:pPr>
        <w:numPr>
          <w:ilvl w:val="2"/>
          <w:numId w:val="33"/>
        </w:numPr>
        <w:spacing w:after="0"/>
      </w:pPr>
      <w:proofErr w:type="spellStart"/>
      <w:r w:rsidRPr="00A76CAE">
        <w:t>mBONITA</w:t>
      </w:r>
      <w:proofErr w:type="spellEnd"/>
      <w:r w:rsidRPr="00A76CAE">
        <w:t xml:space="preserve"> identifies more significant pathways than: </w:t>
      </w:r>
    </w:p>
    <w:p w14:paraId="0529CFD0" w14:textId="77777777" w:rsidR="005305CE" w:rsidRPr="00A76CAE" w:rsidRDefault="005305CE" w:rsidP="005305CE">
      <w:pPr>
        <w:numPr>
          <w:ilvl w:val="3"/>
          <w:numId w:val="33"/>
        </w:numPr>
        <w:spacing w:after="0"/>
      </w:pPr>
      <w:proofErr w:type="spellStart"/>
      <w:r w:rsidRPr="00A76CAE">
        <w:t>PaintOmics</w:t>
      </w:r>
      <w:proofErr w:type="spellEnd"/>
      <w:r w:rsidRPr="00A76CAE">
        <w:t>:</w:t>
      </w:r>
    </w:p>
    <w:p w14:paraId="30160394" w14:textId="77777777" w:rsidR="005305CE" w:rsidRPr="00A76CAE" w:rsidRDefault="005305CE" w:rsidP="005305CE">
      <w:pPr>
        <w:numPr>
          <w:ilvl w:val="3"/>
          <w:numId w:val="33"/>
        </w:numPr>
        <w:spacing w:after="0"/>
      </w:pPr>
      <w:proofErr w:type="spellStart"/>
      <w:r w:rsidRPr="00A76CAE">
        <w:t>LeapR</w:t>
      </w:r>
      <w:proofErr w:type="spellEnd"/>
      <w:r w:rsidRPr="00A76CAE">
        <w:t>:</w:t>
      </w:r>
    </w:p>
    <w:p w14:paraId="57941443" w14:textId="77777777" w:rsidR="005305CE" w:rsidRPr="00A76CAE" w:rsidRDefault="005305CE" w:rsidP="005305CE">
      <w:pPr>
        <w:numPr>
          <w:ilvl w:val="3"/>
          <w:numId w:val="33"/>
        </w:numPr>
        <w:spacing w:after="0"/>
      </w:pPr>
      <w:proofErr w:type="spellStart"/>
      <w:r w:rsidRPr="00A76CAE">
        <w:t>ActivePathways</w:t>
      </w:r>
      <w:proofErr w:type="spellEnd"/>
      <w:r w:rsidRPr="00A76CAE">
        <w:t>:</w:t>
      </w:r>
    </w:p>
    <w:p w14:paraId="66DA43D3" w14:textId="77777777" w:rsidR="005305CE" w:rsidRPr="00A76CAE" w:rsidRDefault="005305CE" w:rsidP="005305CE">
      <w:pPr>
        <w:numPr>
          <w:ilvl w:val="3"/>
          <w:numId w:val="33"/>
        </w:numPr>
        <w:spacing w:after="0"/>
      </w:pPr>
      <w:r w:rsidRPr="00A76CAE">
        <w:t>CAMERA:</w:t>
      </w:r>
    </w:p>
    <w:p w14:paraId="5E68EEA9" w14:textId="77777777" w:rsidR="005305CE" w:rsidRPr="00A76CAE" w:rsidRDefault="005305CE" w:rsidP="005305CE">
      <w:pPr>
        <w:numPr>
          <w:ilvl w:val="3"/>
          <w:numId w:val="33"/>
        </w:numPr>
        <w:spacing w:after="0"/>
      </w:pPr>
      <w:r w:rsidRPr="00A76CAE">
        <w:t>BONITA (TBD)</w:t>
      </w:r>
    </w:p>
    <w:p w14:paraId="7A98B0A4" w14:textId="77777777" w:rsidR="005305CE" w:rsidRPr="00A76CAE" w:rsidRDefault="005305CE" w:rsidP="005305CE">
      <w:pPr>
        <w:spacing w:after="0"/>
      </w:pPr>
      <w:r w:rsidRPr="00A76CAE">
        <w:t>Show pathways in supplement figures &amp; tables</w:t>
      </w:r>
    </w:p>
    <w:p w14:paraId="4EBD8F52" w14:textId="77777777" w:rsidR="005305CE" w:rsidRPr="00A76CAE" w:rsidRDefault="005305CE" w:rsidP="005305CE">
      <w:pPr>
        <w:numPr>
          <w:ilvl w:val="2"/>
          <w:numId w:val="34"/>
        </w:numPr>
        <w:spacing w:after="0"/>
      </w:pPr>
      <w:proofErr w:type="spellStart"/>
      <w:r w:rsidRPr="00A76CAE">
        <w:t>mBONITA</w:t>
      </w:r>
      <w:proofErr w:type="spellEnd"/>
      <w:r w:rsidRPr="00A76CAE">
        <w:t xml:space="preserve"> identifies different node importance scores from BONITA:</w:t>
      </w:r>
    </w:p>
    <w:p w14:paraId="59300D7C" w14:textId="77777777" w:rsidR="005305CE" w:rsidRDefault="005305CE" w:rsidP="005305CE">
      <w:pPr>
        <w:numPr>
          <w:ilvl w:val="3"/>
          <w:numId w:val="34"/>
        </w:numPr>
        <w:spacing w:after="0"/>
      </w:pPr>
      <w:r w:rsidRPr="00A76CAE">
        <w:t>Supplement – low correlations between node importance score from single omics and multi-omics data (</w:t>
      </w:r>
      <w:proofErr w:type="spellStart"/>
      <w:r w:rsidRPr="00A76CAE">
        <w:t>ie</w:t>
      </w:r>
      <w:proofErr w:type="spellEnd"/>
      <w:r w:rsidRPr="00A76CAE">
        <w:t xml:space="preserve">, a comparison to </w:t>
      </w:r>
      <w:proofErr w:type="spellStart"/>
      <w:r w:rsidRPr="00A76CAE">
        <w:t>mBONITA</w:t>
      </w:r>
      <w:proofErr w:type="spellEnd"/>
      <w:r w:rsidRPr="00A76CAE">
        <w:t>)</w:t>
      </w:r>
    </w:p>
    <w:p w14:paraId="72D88EC0" w14:textId="77777777" w:rsidR="005305CE" w:rsidRPr="00A23AE5" w:rsidRDefault="005305CE" w:rsidP="005305CE">
      <w:pPr>
        <w:spacing w:after="0"/>
        <w:rPr>
          <w:rStyle w:val="Strong"/>
        </w:rPr>
      </w:pPr>
    </w:p>
    <w:p w14:paraId="02938BBB" w14:textId="3D61E11C" w:rsidR="00396BAB" w:rsidRPr="00306A46" w:rsidRDefault="00396BAB" w:rsidP="00587F4D">
      <w:pPr>
        <w:pStyle w:val="Heading1"/>
        <w:spacing w:after="0"/>
      </w:pPr>
      <w:r w:rsidRPr="00306A46">
        <w:t>Introductio</w:t>
      </w:r>
      <w:r w:rsidR="00911C7C" w:rsidRPr="00306A46">
        <w:t>n</w:t>
      </w:r>
    </w:p>
    <w:p w14:paraId="2737DD44" w14:textId="5FB956D9" w:rsidR="00FB2551" w:rsidRDefault="00297B79" w:rsidP="00587F4D">
      <w:pPr>
        <w:spacing w:after="0"/>
      </w:pPr>
      <w:proofErr w:type="gramStart"/>
      <w:ins w:id="0" w:author="Thakar, Juilee" w:date="2022-09-08T15:41:00Z">
        <w:r w:rsidRPr="00037B9D">
          <w:t>molecular</w:t>
        </w:r>
        <w:proofErr w:type="gramEnd"/>
        <w:r w:rsidRPr="00037B9D">
          <w:t xml:space="preserve"> signaling</w:t>
        </w:r>
        <w:r>
          <w:t xml:space="preserve"> is complex and has transcriptional and post transcription,</w:t>
        </w:r>
      </w:ins>
      <w:ins w:id="1" w:author="Thakar, Juilee" w:date="2022-09-08T15:42:00Z">
        <w:r>
          <w:t xml:space="preserve"> </w:t>
        </w:r>
      </w:ins>
      <w:ins w:id="2" w:author="Thakar, Juilee" w:date="2022-09-08T15:39:00Z">
        <w:r>
          <w:t>Protein and genes integration is important</w:t>
        </w:r>
      </w:ins>
    </w:p>
    <w:p w14:paraId="7869AA00" w14:textId="6DC090D6" w:rsidR="00911C7C" w:rsidRPr="00306A46" w:rsidRDefault="00430C69" w:rsidP="00587F4D">
      <w:pPr>
        <w:spacing w:after="0"/>
      </w:pPr>
      <w:r w:rsidRPr="00037B9D">
        <w:t>Modern sequencing</w:t>
      </w:r>
      <w:r w:rsidR="000D114E" w:rsidRPr="00037B9D">
        <w:t xml:space="preserve"> technology allows biologists to study conditions at different molecular levels</w:t>
      </w:r>
      <w:r w:rsidR="001508F0" w:rsidRPr="00037B9D">
        <w:t xml:space="preserve"> by generating ‘omics’ datasets such as transcriptomics (mRNA levels), </w:t>
      </w:r>
      <w:r w:rsidR="00F204E8" w:rsidRPr="00037B9D">
        <w:t>proteomics</w:t>
      </w:r>
      <w:r w:rsidR="001508F0" w:rsidRPr="00037B9D">
        <w:t xml:space="preserve"> (protein levels) and phosphoprot</w:t>
      </w:r>
      <w:r w:rsidR="004B2AA6" w:rsidRPr="00037B9D">
        <w:t>eomics (phosphoprotein levels). These datasets are extraordinarily rich and allow sophisticated inferences about molecular signaling</w:t>
      </w:r>
      <w:r w:rsidR="00B12234">
        <w:t xml:space="preserve"> individually</w:t>
      </w:r>
      <w:r w:rsidR="004B2AA6" w:rsidRPr="00037B9D">
        <w:t>.</w:t>
      </w:r>
      <w:r w:rsidR="00D323F7" w:rsidRPr="00037B9D">
        <w:t xml:space="preserve"> </w:t>
      </w:r>
      <w:r w:rsidR="00B12234">
        <w:t>In particular, pathway enrichment analysis</w:t>
      </w:r>
      <w:r w:rsidR="00CB0E6D">
        <w:t xml:space="preserve"> allows the identification of </w:t>
      </w:r>
      <w:r w:rsidR="009E1663">
        <w:t>modulated</w:t>
      </w:r>
      <w:r w:rsidR="00107A7B">
        <w:t xml:space="preserve"> </w:t>
      </w:r>
      <w:r w:rsidR="009E7AC2">
        <w:t>biological processes</w:t>
      </w:r>
      <w:r w:rsidR="001524D8">
        <w:t xml:space="preserve"> </w:t>
      </w:r>
      <w:r w:rsidR="00964C09">
        <w:t xml:space="preserve">by </w:t>
      </w:r>
      <w:r w:rsidR="002E6B60">
        <w:t>two</w:t>
      </w:r>
      <w:r w:rsidR="00964C09">
        <w:t xml:space="preserve"> </w:t>
      </w:r>
      <w:r w:rsidR="00214D44">
        <w:t xml:space="preserve">main </w:t>
      </w:r>
      <w:r w:rsidR="00964C09">
        <w:t xml:space="preserve">classes of methods </w:t>
      </w:r>
      <w:r w:rsidR="000E5A9A">
        <w:fldChar w:fldCharType="begin">
          <w:fldData xml:space="preserve">PEVuZE5vdGU+PENpdGU+PEF1dGhvcj5NYTwvQXV0aG9yPjxZZWFyPjIwMTk8L1llYXI+PFJlY051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</w:fldData>
        </w:fldChar>
      </w:r>
      <w:r w:rsidR="00C94FFD">
        <w:instrText xml:space="preserve"> ADDIN EN.CITE </w:instrText>
      </w:r>
      <w:r w:rsidR="00C94FFD">
        <w:fldChar w:fldCharType="begin">
          <w:fldData xml:space="preserve">PEVuZE5vdGU+PENpdGU+PEF1dGhvcj5NYTwvQXV0aG9yPjxZZWFyPjIwMTk8L1llYXI+PFJlY051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</w:fldData>
        </w:fldChar>
      </w:r>
      <w:r w:rsidR="00C94FFD">
        <w:instrText xml:space="preserve"> ADDIN EN.CITE.DATA </w:instrText>
      </w:r>
      <w:r w:rsidR="00C94FFD">
        <w:fldChar w:fldCharType="end"/>
      </w:r>
      <w:r w:rsidR="000E5A9A">
        <w:fldChar w:fldCharType="separate"/>
      </w:r>
      <w:r w:rsidR="00C94FFD" w:rsidRPr="00C94FFD">
        <w:rPr>
          <w:noProof/>
          <w:vertAlign w:val="superscript"/>
        </w:rPr>
        <w:t>1, 2</w:t>
      </w:r>
      <w:r w:rsidR="000E5A9A">
        <w:fldChar w:fldCharType="end"/>
      </w:r>
      <w:r w:rsidR="00964C09">
        <w:t xml:space="preserve"> – over-representation analysis</w:t>
      </w:r>
      <w:r w:rsidR="0007155D">
        <w:t xml:space="preserve"> and</w:t>
      </w:r>
      <w:r w:rsidR="00964C09">
        <w:t xml:space="preserve"> functional class scoring, or topology-based pathway enrichment analysis.</w:t>
      </w:r>
      <w:r w:rsidR="0059767C">
        <w:t xml:space="preserve"> </w:t>
      </w:r>
      <w:r w:rsidR="00D323F7" w:rsidRPr="00037B9D">
        <w:t xml:space="preserve">However, technical and biological </w:t>
      </w:r>
      <w:r w:rsidR="00D323F7" w:rsidRPr="00306A46">
        <w:t xml:space="preserve">variability between these layered datasets present challenges for </w:t>
      </w:r>
      <w:r w:rsidR="00151FC3">
        <w:t xml:space="preserve">integrative </w:t>
      </w:r>
      <w:r w:rsidR="00D323F7" w:rsidRPr="00306A46">
        <w:t>computational analyses</w:t>
      </w:r>
      <w:ins w:id="3" w:author="Thakar, Juilee" w:date="2022-09-08T11:32:00Z">
        <w:r w:rsidR="001F2892">
          <w:t xml:space="preserve"> in general and pathway analysis in particular</w:t>
        </w:r>
      </w:ins>
      <w:r w:rsidR="00D323F7" w:rsidRPr="00306A46">
        <w:t>.</w:t>
      </w:r>
      <w:r w:rsidR="00D263A7">
        <w:t xml:space="preserve"> </w:t>
      </w:r>
    </w:p>
    <w:p w14:paraId="5D51BBA7" w14:textId="0D589858" w:rsidR="00C308D5" w:rsidRDefault="005F6A3D" w:rsidP="00587F4D">
      <w:pPr>
        <w:spacing w:after="0"/>
      </w:pPr>
      <w:r>
        <w:t>Dis</w:t>
      </w:r>
      <w:r w:rsidR="006F4B47">
        <w:t>crete-state modeling charac</w:t>
      </w:r>
      <w:r w:rsidR="0002603F">
        <w:t xml:space="preserve">terizes network topologies with Boolean rules or gates that define signal flow through the network. </w:t>
      </w:r>
      <w:r w:rsidR="00C7273D">
        <w:t xml:space="preserve">These networks can be simulated either synchronously or asynchronously to identify limit cycles or attractors that correspond to </w:t>
      </w:r>
      <w:r w:rsidR="00C32E17">
        <w:t xml:space="preserve">network-specific </w:t>
      </w:r>
      <w:r w:rsidR="001F2892">
        <w:t>states/</w:t>
      </w:r>
      <w:r w:rsidR="00C32E17">
        <w:t xml:space="preserve">phenotypes. </w:t>
      </w:r>
      <w:r w:rsidR="008315B9" w:rsidRPr="00306A46">
        <w:t xml:space="preserve">We have recently published two algorithms </w:t>
      </w:r>
      <w:r w:rsidR="00130DD7" w:rsidRPr="00306A46">
        <w:t xml:space="preserve">that </w:t>
      </w:r>
      <w:r w:rsidR="00CA0FAB" w:rsidRPr="00306A46">
        <w:t>infer regula</w:t>
      </w:r>
      <w:r w:rsidR="003E6B60" w:rsidRPr="00306A46">
        <w:t xml:space="preserve">tory rules for </w:t>
      </w:r>
      <w:r w:rsidR="00744663">
        <w:t>prior knowledge networks (</w:t>
      </w:r>
      <w:r w:rsidR="003E6B60" w:rsidRPr="00306A46">
        <w:t>PKNs</w:t>
      </w:r>
      <w:r w:rsidR="00744663">
        <w:t>)</w:t>
      </w:r>
      <w:r w:rsidR="003E6B60" w:rsidRPr="00306A46">
        <w:t xml:space="preserve"> from omics data</w:t>
      </w:r>
      <w:r w:rsidR="00874525">
        <w:t xml:space="preserve"> </w:t>
      </w:r>
      <w:r w:rsidR="00044F2B">
        <w:fldChar w:fldCharType="begin">
          <w:fldData xml:space="preserve">PEVuZE5vdGU+PENpdGU+PEF1dGhvcj5QYWxzaGlrYXI8L0F1dGhvcj48WWVhcj4yMDIyPC9ZZWFy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</w:fldData>
        </w:fldChar>
      </w:r>
      <w:r w:rsidR="00C94FFD">
        <w:instrText xml:space="preserve"> ADDIN EN.CITE </w:instrText>
      </w:r>
      <w:r w:rsidR="00C94FFD">
        <w:fldChar w:fldCharType="begin">
          <w:fldData xml:space="preserve">PEVuZE5vdGU+PENpdGU+PEF1dGhvcj5QYWxzaGlrYXI8L0F1dGhvcj48WWVhcj4yMDIyPC9ZZWFy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</w:fldData>
        </w:fldChar>
      </w:r>
      <w:r w:rsidR="00C94FFD">
        <w:instrText xml:space="preserve"> ADDIN EN.CITE.DATA </w:instrText>
      </w:r>
      <w:r w:rsidR="00C94FFD">
        <w:fldChar w:fldCharType="end"/>
      </w:r>
      <w:r w:rsidR="00044F2B">
        <w:fldChar w:fldCharType="separate"/>
      </w:r>
      <w:r w:rsidR="00C94FFD" w:rsidRPr="00C94FFD">
        <w:rPr>
          <w:noProof/>
          <w:vertAlign w:val="superscript"/>
        </w:rPr>
        <w:t>3, 4</w:t>
      </w:r>
      <w:r w:rsidR="00044F2B">
        <w:fldChar w:fldCharType="end"/>
      </w:r>
      <w:r w:rsidR="00DC248B" w:rsidRPr="00306A46">
        <w:t xml:space="preserve">. These inferred regulatory rules are used to perturb and simulate networks </w:t>
      </w:r>
      <w:r w:rsidR="00DC248B" w:rsidRPr="00306A46">
        <w:rPr>
          <w:i/>
        </w:rPr>
        <w:t xml:space="preserve">in </w:t>
      </w:r>
      <w:proofErr w:type="spellStart"/>
      <w:r w:rsidR="00DC248B" w:rsidRPr="00306A46">
        <w:rPr>
          <w:i/>
        </w:rPr>
        <w:t>silico</w:t>
      </w:r>
      <w:proofErr w:type="spellEnd"/>
      <w:r w:rsidR="00DC248B" w:rsidRPr="00306A46">
        <w:t xml:space="preserve"> to calculate the influence of nodes over signaling through the network.</w:t>
      </w:r>
      <w:r w:rsidR="00A34DCC" w:rsidRPr="00306A46">
        <w:t xml:space="preserve"> This perturbation-based scores are combined with expression data to perform pathway analysis. </w:t>
      </w:r>
      <w:r w:rsidR="000E6E62" w:rsidRPr="00306A46">
        <w:t>However, both these methods rely on information from a s</w:t>
      </w:r>
      <w:r w:rsidR="007C6FCD" w:rsidRPr="00306A46">
        <w:t>ingle omics training dataset to perform both rule inference and pathway anal</w:t>
      </w:r>
      <w:r w:rsidR="002D1DD9" w:rsidRPr="00306A46">
        <w:t xml:space="preserve">ysis. </w:t>
      </w:r>
    </w:p>
    <w:p w14:paraId="1A2D4795" w14:textId="09968C5A" w:rsidR="008315B9" w:rsidRDefault="002D1DD9" w:rsidP="00587F4D">
      <w:pPr>
        <w:spacing w:after="0"/>
      </w:pPr>
      <w:r w:rsidRPr="00306A46">
        <w:t xml:space="preserve">Here, we present a method </w:t>
      </w:r>
      <w:r w:rsidR="0046117B" w:rsidRPr="00306A46">
        <w:t>multi-omics Boolean Omics Network Invariant Time Analysis (</w:t>
      </w:r>
      <w:proofErr w:type="spellStart"/>
      <w:r w:rsidR="0046117B">
        <w:t>mBONITA</w:t>
      </w:r>
      <w:proofErr w:type="spellEnd"/>
      <w:r w:rsidR="0046117B" w:rsidRPr="00306A46">
        <w:t xml:space="preserve">) </w:t>
      </w:r>
      <w:r w:rsidR="0046117B">
        <w:t xml:space="preserve"> </w:t>
      </w:r>
      <w:r w:rsidRPr="00306A46">
        <w:t xml:space="preserve">to (a) </w:t>
      </w:r>
      <w:r w:rsidR="00797947" w:rsidRPr="00306A46">
        <w:t xml:space="preserve">use multiple layers of omics data to improve inference of regulatory </w:t>
      </w:r>
      <w:r w:rsidR="00784183">
        <w:t>rules,</w:t>
      </w:r>
      <w:r w:rsidR="00797947" w:rsidRPr="00306A46">
        <w:t xml:space="preserve"> (b) </w:t>
      </w:r>
      <w:r w:rsidR="002F43DA" w:rsidRPr="00306A46">
        <w:t>use expression from all these layers to c</w:t>
      </w:r>
      <w:r w:rsidR="00ED7856" w:rsidRPr="00306A46">
        <w:t xml:space="preserve">alculate </w:t>
      </w:r>
      <w:r w:rsidR="00194F68">
        <w:t>node</w:t>
      </w:r>
      <w:r w:rsidR="00B11F6A">
        <w:t xml:space="preserve"> </w:t>
      </w:r>
      <w:r w:rsidR="00B46AB1">
        <w:t>i</w:t>
      </w:r>
      <w:r w:rsidR="00ED7856" w:rsidRPr="00306A46">
        <w:t xml:space="preserve">mportance scores and identify condition-related subnetworks and (c) </w:t>
      </w:r>
      <w:r w:rsidR="00D05FCB" w:rsidRPr="00306A46">
        <w:t>perform pathway analysis that incorporates information fr</w:t>
      </w:r>
      <w:r w:rsidR="00774CE4" w:rsidRPr="00306A46">
        <w:t>om multiple molecula</w:t>
      </w:r>
      <w:r w:rsidR="0057216F" w:rsidRPr="00306A46">
        <w:t xml:space="preserve">r layers. We demonstrate the utility of this algorithm on a </w:t>
      </w:r>
      <w:r w:rsidR="002D5F78" w:rsidRPr="00306A46">
        <w:t xml:space="preserve">multi-omics dataset from RAMOS B cells grown under </w:t>
      </w:r>
      <w:r w:rsidR="00D30737" w:rsidRPr="00306A46">
        <w:t xml:space="preserve">hypoxic conditions and treated with </w:t>
      </w:r>
      <w:r w:rsidR="003A58B0" w:rsidRPr="00306A46">
        <w:t>c</w:t>
      </w:r>
      <w:r w:rsidR="00FA5921" w:rsidRPr="00306A46">
        <w:t xml:space="preserve">yclosporine A (CyA). </w:t>
      </w:r>
      <w:r w:rsidR="00712994">
        <w:t xml:space="preserve">This dataset consists of three layers – transcriptomics, proteomics, and phosphoproteomics. </w:t>
      </w:r>
      <w:r w:rsidR="00FA5921" w:rsidRPr="00306A46">
        <w:t xml:space="preserve">We have previously published the analysis and validation of the proteomics </w:t>
      </w:r>
      <w:r w:rsidR="008821AD">
        <w:fldChar w:fldCharType="begin">
          <w:fldData xml:space="preserve">PEVuZE5vdGU+PENpdGU+PEF1dGhvcj5IaWxjaGV5PC9BdXRob3I+PFllYXI+MjAyMDwvWWVhcj48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</w:fldData>
        </w:fldChar>
      </w:r>
      <w:r w:rsidR="00C94FFD">
        <w:instrText xml:space="preserve"> ADDIN EN.CITE </w:instrText>
      </w:r>
      <w:r w:rsidR="00C94FFD">
        <w:fldChar w:fldCharType="begin">
          <w:fldData xml:space="preserve">PEVuZE5vdGU+PENpdGU+PEF1dGhvcj5IaWxjaGV5PC9BdXRob3I+PFllYXI+MjAyMDwvWWVhcj48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</w:fldData>
        </w:fldChar>
      </w:r>
      <w:r w:rsidR="00C94FFD">
        <w:instrText xml:space="preserve"> ADDIN EN.CITE.DATA </w:instrText>
      </w:r>
      <w:r w:rsidR="00C94FFD">
        <w:fldChar w:fldCharType="end"/>
      </w:r>
      <w:r w:rsidR="008821AD">
        <w:fldChar w:fldCharType="separate"/>
      </w:r>
      <w:r w:rsidR="00C94FFD" w:rsidRPr="00C94FFD">
        <w:rPr>
          <w:noProof/>
          <w:vertAlign w:val="superscript"/>
        </w:rPr>
        <w:t>5</w:t>
      </w:r>
      <w:r w:rsidR="008821AD">
        <w:fldChar w:fldCharType="end"/>
      </w:r>
      <w:r w:rsidR="008821AD">
        <w:t xml:space="preserve"> </w:t>
      </w:r>
      <w:r w:rsidR="00FA5921" w:rsidRPr="00306A46">
        <w:t>and phosphoproteomics dataset</w:t>
      </w:r>
      <w:r w:rsidR="00D22BFC">
        <w:t xml:space="preserve"> </w:t>
      </w:r>
      <w:r w:rsidR="00D22BFC">
        <w:fldChar w:fldCharType="begin"/>
      </w:r>
      <w:r w:rsidR="00C94FFD">
        <w:instrText xml:space="preserve"> ADDIN EN.CITE &lt;EndNote&gt;&lt;Cite&gt;&lt;Author&gt;Hilchey&lt;/Author&gt;&lt;Year&gt;2022&lt;/Year&gt;&lt;RecNum&gt;1327&lt;/RecNum&gt;&lt;DisplayText&gt;&lt;style face="superscript"&gt;6&lt;/style&gt;&lt;/DisplayText&gt;&lt;record&gt;&lt;rec-number&gt;1327&lt;/rec-number&gt;&lt;foreign-keys&gt;&lt;key app="EN" db-id="papaaw2fa20sx4eds285erays2er5z5xrw5w" timestamp="1648674028" guid="4c315ac6-e14e-4123-9040-d2ca98eb7a50"&gt;1327&lt;/key&gt;&lt;/foreign-keys&gt;&lt;ref-type name="Journal Article"&gt;17&lt;/ref-type&gt;&lt;contributors&gt;&lt;authors&gt;&lt;author&gt;Hilchey, Shannon P&lt;/author&gt;&lt;author&gt;Palshikar, Mukta G&lt;/author&gt;&lt;author&gt;Shen, Shichen&lt;/author&gt;&lt;author&gt;Rasam, Sailee&lt;/author&gt;&lt;author&gt;Mendelson, Eric S&lt;/author&gt;&lt;author&gt;Emo, Jason A&lt;/author&gt;&lt;author&gt;Thakar, Juilee&lt;/author&gt;&lt;author&gt;Qu, Jun&lt;/author&gt;&lt;author&gt;Zand, Martin S&lt;/author&gt;&lt;/authors&gt;&lt;/contributors&gt;&lt;titles&gt;&lt;title&gt;LSP1 Attenuates Human B Cell Migration at Physiological Oxygen Levels, as Revealed by Phosphoproteomics Analysis&lt;/title&gt;&lt;secondary-title&gt;In preparation&lt;/secondary-title&gt;&lt;/titles&gt;&lt;periodical&gt;&lt;full-title&gt;In preparation&lt;/full-title&gt;&lt;/periodical&gt;&lt;dates&gt;&lt;year&gt;2022&lt;/year&gt;&lt;/dates&gt;&lt;urls&gt;&lt;/urls&gt;&lt;/record&gt;&lt;/Cite&gt;&lt;/EndNote&gt;</w:instrText>
      </w:r>
      <w:r w:rsidR="00D22BFC">
        <w:fldChar w:fldCharType="separate"/>
      </w:r>
      <w:r w:rsidR="00C94FFD" w:rsidRPr="00C94FFD">
        <w:rPr>
          <w:noProof/>
          <w:vertAlign w:val="superscript"/>
        </w:rPr>
        <w:t>6</w:t>
      </w:r>
      <w:r w:rsidR="00D22BFC">
        <w:fldChar w:fldCharType="end"/>
      </w:r>
      <w:ins w:id="4" w:author="Thakar, Juilee" w:date="2022-09-08T12:58:00Z">
        <w:r w:rsidR="001D4C4E">
          <w:t xml:space="preserve">. Here </w:t>
        </w:r>
        <w:proofErr w:type="spellStart"/>
        <w:r w:rsidR="001D4C4E">
          <w:t>we</w:t>
        </w:r>
      </w:ins>
      <w:del w:id="5" w:author="Thakar, Juilee" w:date="2022-09-08T12:58:00Z">
        <w:r w:rsidR="00FA5921" w:rsidRPr="00306A46" w:rsidDel="001D4C4E">
          <w:delText xml:space="preserve"> and </w:delText>
        </w:r>
      </w:del>
      <w:r w:rsidR="00FA5921" w:rsidRPr="00306A46">
        <w:t>present</w:t>
      </w:r>
      <w:proofErr w:type="spellEnd"/>
      <w:r w:rsidR="00FA5921" w:rsidRPr="00306A46">
        <w:t xml:space="preserve"> the conventional analysis of the transcriptom</w:t>
      </w:r>
      <w:r w:rsidR="00B129CC" w:rsidRPr="00306A46">
        <w:t xml:space="preserve">ics dataset in this manuscript. </w:t>
      </w:r>
      <w:commentRangeStart w:id="6"/>
      <w:r w:rsidR="009B3440" w:rsidRPr="00306A46">
        <w:t>These</w:t>
      </w:r>
      <w:r w:rsidR="00D14B9F" w:rsidRPr="00306A46">
        <w:t xml:space="preserve"> datasets have limited correlation in accordance with previous studie</w:t>
      </w:r>
      <w:commentRangeStart w:id="7"/>
      <w:r w:rsidR="00D14B9F" w:rsidRPr="00306A46">
        <w:t xml:space="preserve">s. </w:t>
      </w:r>
      <w:commentRangeEnd w:id="7"/>
      <w:r w:rsidR="001D4C4E">
        <w:rPr>
          <w:rStyle w:val="CommentReference"/>
        </w:rPr>
        <w:commentReference w:id="7"/>
      </w:r>
      <w:commentRangeEnd w:id="6"/>
      <w:r w:rsidR="001D4C4E">
        <w:rPr>
          <w:rStyle w:val="CommentReference"/>
        </w:rPr>
        <w:commentReference w:id="6"/>
      </w:r>
      <w:r w:rsidR="002F3D93" w:rsidRPr="00306A46">
        <w:t xml:space="preserve">We show that </w:t>
      </w:r>
      <w:r w:rsidR="00FD7602">
        <w:t xml:space="preserve">our method </w:t>
      </w:r>
      <w:r w:rsidR="00DC5A10" w:rsidRPr="00306A46">
        <w:t xml:space="preserve">can </w:t>
      </w:r>
      <w:r w:rsidR="00464BA7" w:rsidRPr="00306A46">
        <w:t xml:space="preserve">effectively use this multi-omics dataset </w:t>
      </w:r>
      <w:r w:rsidR="002550CD" w:rsidRPr="00306A46">
        <w:t xml:space="preserve">in combination with PKNs from KEGG </w:t>
      </w:r>
      <w:r w:rsidR="00745682">
        <w:fldChar w:fldCharType="begin"/>
      </w:r>
      <w:r w:rsidR="00C94FFD">
        <w:instrText xml:space="preserve"> ADDIN EN.CITE &lt;EndNote&gt;&lt;Cite&gt;&lt;Author&gt;Kanehisa&lt;/Author&gt;&lt;Year&gt;2021&lt;/Year&gt;&lt;RecNum&gt;1082&lt;/RecNum&gt;&lt;DisplayText&gt;&lt;style face="superscript"&gt;7&lt;/style&gt;&lt;/DisplayText&gt;&lt;record&gt;&lt;rec-number&gt;1082&lt;/rec-number&gt;&lt;foreign-keys&gt;&lt;key app="EN" db-id="papaaw2fa20sx4eds285erays2er5z5xrw5w" timestamp="1644341629" guid="984c283b-2f37-4e5d-a149-a79db53e8dab"&gt;1082&lt;/key&gt;&lt;/foreign-keys&gt;&lt;ref-type name="Journal Article"&gt;17&lt;/ref-type&gt;&lt;contributors&gt;&lt;authors&gt;&lt;author&gt;Kanehisa, M.&lt;/author&gt;&lt;author&gt;Furumichi, M.&lt;/author&gt;&lt;author&gt;Sato, Y.&lt;/author&gt;&lt;author&gt;Ishiguro-Watanabe, M.&lt;/author&gt;&lt;author&gt;Tanabe, M.&lt;/author&gt;&lt;/authors&gt;&lt;/contributors&gt;&lt;auth-address&gt;Institute for Chemical Research, Kyoto University, Uji, Kyoto 611-0011, Japan.&amp;#xD;Social ICT Solutions Department, Fujitsu Kyushu Systems Ltd., Hakata-ku, Fukuoka 812-0007, Japan.&amp;#xD;Human Genome Center, Institute of Medical Science, University of Tokyo, Minato-ku, Tokyo 108-8639, Japan.&lt;/auth-address&gt;&lt;titles&gt;&lt;title&gt;KEGG: integrating viruses and cellular organisms&lt;/title&gt;&lt;secondary-title&gt;Nucleic Acids Res&lt;/secondary-title&gt;&lt;/titles&gt;&lt;periodical&gt;&lt;full-title&gt;Nucleic Acids Res&lt;/full-title&gt;&lt;abbr-1&gt;Nucleic acids research&lt;/abbr-1&gt;&lt;/periodical&gt;&lt;pages&gt;D545-D551&lt;/pages&gt;&lt;volume&gt;49&lt;/volume&gt;&lt;number&gt;D1&lt;/number&gt;&lt;edition&gt;2020/10/31&lt;/edition&gt;&lt;keywords&gt;&lt;keyword&gt;Apoptosis/genetics&lt;/keyword&gt;&lt;keyword&gt;Cells/*metabolism&lt;/keyword&gt;&lt;keyword&gt;Gene Regulatory Networks&lt;/keyword&gt;&lt;keyword&gt;Genome&lt;/keyword&gt;&lt;keyword&gt;Humans&lt;/keyword&gt;&lt;keyword&gt;Metabolic Networks and Pathways/genetics&lt;/keyword&gt;&lt;keyword&gt;Molecular Sequence Annotation&lt;/keyword&gt;&lt;keyword&gt;Viruses/*metabolism&lt;/keyword&gt;&lt;/keywords&gt;&lt;dates&gt;&lt;year&gt;2021&lt;/year&gt;&lt;pub-dates&gt;&lt;date&gt;Jan 8&lt;/date&gt;&lt;/pub-dates&gt;&lt;/dates&gt;&lt;isbn&gt;1362-4962 (Electronic)&amp;#xD;0305-1048 (Linking)&lt;/isbn&gt;&lt;accession-num&gt;33125081&lt;/accession-num&gt;&lt;urls&gt;&lt;related-urls&gt;&lt;url&gt;https://www.ncbi.nlm.nih.gov/pubmed/33125081&lt;/url&gt;&lt;/related-urls&gt;&lt;/urls&gt;&lt;custom2&gt;PMC7779016&lt;/custom2&gt;&lt;electronic-resource-num&gt;10.1093/nar/gkaa970&lt;/electronic-resource-num&gt;&lt;remote-database-provider&gt;NLM&lt;/remote-database-provider&gt;&lt;language&gt;eng&lt;/language&gt;&lt;/record&gt;&lt;/Cite&gt;&lt;/EndNote&gt;</w:instrText>
      </w:r>
      <w:r w:rsidR="00745682">
        <w:fldChar w:fldCharType="separate"/>
      </w:r>
      <w:r w:rsidR="00C94FFD" w:rsidRPr="00C94FFD">
        <w:rPr>
          <w:noProof/>
          <w:vertAlign w:val="superscript"/>
        </w:rPr>
        <w:t>7</w:t>
      </w:r>
      <w:r w:rsidR="00745682">
        <w:fldChar w:fldCharType="end"/>
      </w:r>
      <w:r w:rsidR="00745682">
        <w:t xml:space="preserve"> </w:t>
      </w:r>
      <w:r w:rsidR="002550CD" w:rsidRPr="00306A46">
        <w:t xml:space="preserve">and </w:t>
      </w:r>
      <w:proofErr w:type="spellStart"/>
      <w:r w:rsidR="002550CD" w:rsidRPr="00306A46">
        <w:t>WikiPathways</w:t>
      </w:r>
      <w:proofErr w:type="spellEnd"/>
      <w:r w:rsidR="00876693">
        <w:t xml:space="preserve"> </w:t>
      </w:r>
      <w:r w:rsidR="004E09AE">
        <w:fldChar w:fldCharType="begin">
          <w:fldData xml:space="preserve">PEVuZE5vdGU+PENpdGU+PEF1dGhvcj5NYXJ0ZW5zPC9BdXRob3I+PFllYXI+MjAyMTwvWWVhcj48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</w:fldData>
        </w:fldChar>
      </w:r>
      <w:r w:rsidR="00C94FFD">
        <w:instrText xml:space="preserve"> ADDIN EN.CITE </w:instrText>
      </w:r>
      <w:r w:rsidR="00C94FFD">
        <w:fldChar w:fldCharType="begin">
          <w:fldData xml:space="preserve">PEVuZE5vdGU+PENpdGU+PEF1dGhvcj5NYXJ0ZW5zPC9BdXRob3I+PFllYXI+MjAyMTwvWWVhcj48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</w:fldData>
        </w:fldChar>
      </w:r>
      <w:r w:rsidR="00C94FFD">
        <w:instrText xml:space="preserve"> ADDIN EN.CITE.DATA </w:instrText>
      </w:r>
      <w:r w:rsidR="00C94FFD">
        <w:fldChar w:fldCharType="end"/>
      </w:r>
      <w:r w:rsidR="004E09AE">
        <w:fldChar w:fldCharType="separate"/>
      </w:r>
      <w:r w:rsidR="00C94FFD" w:rsidRPr="00C94FFD">
        <w:rPr>
          <w:noProof/>
          <w:vertAlign w:val="superscript"/>
        </w:rPr>
        <w:t>8, 9</w:t>
      </w:r>
      <w:r w:rsidR="004E09AE">
        <w:fldChar w:fldCharType="end"/>
      </w:r>
      <w:r w:rsidR="004E09AE">
        <w:t xml:space="preserve"> </w:t>
      </w:r>
      <w:r w:rsidR="00876693">
        <w:t>to</w:t>
      </w:r>
      <w:r w:rsidR="002550CD" w:rsidRPr="00306A46">
        <w:t xml:space="preserve"> </w:t>
      </w:r>
      <w:r w:rsidR="00D11CB8" w:rsidRPr="00306A46">
        <w:t xml:space="preserve">(a) identify an accurate and reliable regulatory rule set for PKNs, </w:t>
      </w:r>
      <w:r w:rsidR="006413A9" w:rsidRPr="00306A46">
        <w:t>(b</w:t>
      </w:r>
      <w:r w:rsidR="00194EC7" w:rsidRPr="00306A46">
        <w:t xml:space="preserve">) </w:t>
      </w:r>
      <w:r w:rsidR="006413A9" w:rsidRPr="00306A46">
        <w:t xml:space="preserve">use this improved rule set to </w:t>
      </w:r>
      <w:r w:rsidR="00194EC7" w:rsidRPr="00306A46">
        <w:t xml:space="preserve">calculate </w:t>
      </w:r>
      <w:r w:rsidR="006413A9" w:rsidRPr="00306A46">
        <w:t xml:space="preserve">node </w:t>
      </w:r>
      <w:r w:rsidR="00DA2A2E" w:rsidRPr="00306A46">
        <w:t xml:space="preserve">modulation scores that incorporate all available expression information </w:t>
      </w:r>
      <w:r w:rsidR="00D42F03" w:rsidRPr="00306A46">
        <w:t xml:space="preserve">and the </w:t>
      </w:r>
      <w:r w:rsidR="00F91423" w:rsidRPr="00306A46">
        <w:t xml:space="preserve">network topology and (c) </w:t>
      </w:r>
      <w:r w:rsidR="00D6317F" w:rsidRPr="00306A46">
        <w:t xml:space="preserve">use these modulation scores to </w:t>
      </w:r>
      <w:r w:rsidR="00464BA7" w:rsidRPr="00306A46">
        <w:t xml:space="preserve">identify </w:t>
      </w:r>
      <w:r w:rsidR="005D2E1E">
        <w:t>modulated</w:t>
      </w:r>
      <w:r w:rsidR="005D2E1E" w:rsidRPr="00306A46">
        <w:t xml:space="preserve"> </w:t>
      </w:r>
      <w:r w:rsidR="00F140EE" w:rsidRPr="00306A46">
        <w:t xml:space="preserve">pathways that suggest a mechanism for </w:t>
      </w:r>
      <w:r w:rsidR="00D6317F" w:rsidRPr="00306A46">
        <w:t>hypoxia</w:t>
      </w:r>
      <w:r w:rsidR="00FD3718" w:rsidRPr="00306A46">
        <w:t xml:space="preserve">-mediated chemotaxis in B cells. </w:t>
      </w:r>
      <w:r w:rsidR="00631CB5" w:rsidRPr="00306A46">
        <w:t xml:space="preserve">We also </w:t>
      </w:r>
      <w:r w:rsidR="00C7002C" w:rsidRPr="00306A46">
        <w:t>demonstrate this on a multi-omics dataset from persons with renal cancer</w:t>
      </w:r>
      <w:r w:rsidR="00E8303D">
        <w:t xml:space="preserve"> </w:t>
      </w:r>
      <w:r w:rsidR="009352D0">
        <w:fldChar w:fldCharType="begin">
          <w:fldData xml:space="preserve">PEVuZE5vdGU+PENpdGU+PEF1dGhvcj5EdWdvdXJkPC9BdXRob3I+PFllYXI+MjAyMTwvWWVhcj48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</w:fldData>
        </w:fldChar>
      </w:r>
      <w:r w:rsidR="00C94FFD">
        <w:instrText xml:space="preserve"> ADDIN EN.CITE </w:instrText>
      </w:r>
      <w:r w:rsidR="00C94FFD">
        <w:fldChar w:fldCharType="begin">
          <w:fldData xml:space="preserve">PEVuZE5vdGU+PENpdGU+PEF1dGhvcj5EdWdvdXJkPC9BdXRob3I+PFllYXI+MjAyMTwvWWVhcj48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</w:fldData>
        </w:fldChar>
      </w:r>
      <w:r w:rsidR="00C94FFD">
        <w:instrText xml:space="preserve"> ADDIN EN.CITE.DATA </w:instrText>
      </w:r>
      <w:r w:rsidR="00C94FFD">
        <w:fldChar w:fldCharType="end"/>
      </w:r>
      <w:r w:rsidR="009352D0">
        <w:fldChar w:fldCharType="separate"/>
      </w:r>
      <w:r w:rsidR="00C94FFD" w:rsidRPr="00C94FFD">
        <w:rPr>
          <w:noProof/>
          <w:vertAlign w:val="superscript"/>
        </w:rPr>
        <w:t>10</w:t>
      </w:r>
      <w:r w:rsidR="009352D0">
        <w:fldChar w:fldCharType="end"/>
      </w:r>
      <w:r w:rsidR="00C7002C" w:rsidRPr="00306A46">
        <w:t>.</w:t>
      </w:r>
      <w:r w:rsidR="003D0F58">
        <w:t xml:space="preserve"> </w:t>
      </w:r>
      <w:r w:rsidR="00831FA4">
        <w:t xml:space="preserve">We used </w:t>
      </w:r>
      <w:proofErr w:type="spellStart"/>
      <w:r w:rsidR="00831FA4">
        <w:t>mBONITA</w:t>
      </w:r>
      <w:proofErr w:type="spellEnd"/>
      <w:r w:rsidR="00831FA4">
        <w:t xml:space="preserve"> to identify pathways that are significantly dysregulated in the three contrasts in our </w:t>
      </w:r>
      <w:r w:rsidR="00D9693C">
        <w:t xml:space="preserve">multi-omics </w:t>
      </w:r>
      <w:r w:rsidR="00831FA4">
        <w:t>dataset</w:t>
      </w:r>
      <w:r w:rsidR="00D9693C">
        <w:t>, including pathways that are not significantly dysregulated in individual datasets</w:t>
      </w:r>
      <w:r w:rsidR="00F00F7C">
        <w:t>. We</w:t>
      </w:r>
      <w:r w:rsidR="00831FA4">
        <w:t xml:space="preserve"> compare these pathways to those identified by our competitor algorithms PaintOmics4</w:t>
      </w:r>
      <w:r w:rsidR="00646F17">
        <w:t xml:space="preserve"> </w:t>
      </w:r>
      <w:r w:rsidR="00646F17">
        <w:fldChar w:fldCharType="begin">
          <w:fldData xml:space="preserve">PEVuZE5vdGU+PENpdGU+PEF1dGhvcj5IZXJuw6FuZGV6LWRlLURpZWdvPC9BdXRob3I+PFllYXI+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</w:fldData>
        </w:fldChar>
      </w:r>
      <w:r w:rsidR="00C94FFD">
        <w:instrText xml:space="preserve"> ADDIN EN.CITE </w:instrText>
      </w:r>
      <w:r w:rsidR="00C94FFD">
        <w:fldChar w:fldCharType="begin">
          <w:fldData xml:space="preserve">PEVuZE5vdGU+PENpdGU+PEF1dGhvcj5IZXJuw6FuZGV6LWRlLURpZWdvPC9BdXRob3I+PFllYXI+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</w:fldData>
        </w:fldChar>
      </w:r>
      <w:r w:rsidR="00C94FFD">
        <w:instrText xml:space="preserve"> ADDIN EN.CITE.DATA </w:instrText>
      </w:r>
      <w:r w:rsidR="00C94FFD">
        <w:fldChar w:fldCharType="end"/>
      </w:r>
      <w:r w:rsidR="00646F17">
        <w:fldChar w:fldCharType="separate"/>
      </w:r>
      <w:r w:rsidR="00C94FFD" w:rsidRPr="00C94FFD">
        <w:rPr>
          <w:noProof/>
          <w:vertAlign w:val="superscript"/>
        </w:rPr>
        <w:t>11, 12</w:t>
      </w:r>
      <w:r w:rsidR="00646F17">
        <w:fldChar w:fldCharType="end"/>
      </w:r>
      <w:r w:rsidR="00831FA4">
        <w:t>, CAMERA</w:t>
      </w:r>
      <w:r w:rsidR="001817EA">
        <w:t xml:space="preserve"> </w:t>
      </w:r>
      <w:r w:rsidR="001817EA">
        <w:fldChar w:fldCharType="begin"/>
      </w:r>
      <w:r w:rsidR="00C94FFD">
        <w:instrText xml:space="preserve"> ADDIN EN.CITE &lt;EndNote&gt;&lt;Cite&gt;&lt;Author&gt;Wu&lt;/Author&gt;&lt;Year&gt;2012&lt;/Year&gt;&lt;RecNum&gt;201&lt;/RecNum&gt;&lt;DisplayText&gt;&lt;style face="superscript"&gt;13&lt;/style&gt;&lt;/DisplayText&gt;&lt;record&gt;&lt;rec-number&gt;201&lt;/rec-number&gt;&lt;foreign-keys&gt;&lt;key app="EN" db-id="papaaw2fa20sx4eds285erays2er5z5xrw5w" timestamp="1553997740" guid="6673afa9-21b3-4665-841b-44e2e64e6e93"&gt;201&lt;/key&gt;&lt;key app="ENWeb" db-id=""&gt;0&lt;/key&gt;&lt;/foreign-keys&gt;&lt;ref-type name="Journal Article"&gt;17&lt;/ref-type&gt;&lt;contributors&gt;&lt;authors&gt;&lt;author&gt;Wu, D.&lt;/author&gt;&lt;author&gt;Smyth, G. K.&lt;/author&gt;&lt;/authors&gt;&lt;/contributors&gt;&lt;auth-address&gt;The Walter and Eliza Hall Institute of Medical Research, 1G Royal Parade, Parkville, VIC 3052, Australia. dwu@fas.harvard.edu&lt;/auth-address&gt;&lt;titles&gt;&lt;title&gt;Camera: a competitive gene set test accounting for inter-gene correlation&lt;/title&gt;&lt;secondary-title&gt;Nucleic Acids Res&lt;/secondary-title&gt;&lt;/titles&gt;&lt;periodical&gt;&lt;full-title&gt;Nucleic Acids Res&lt;/full-title&gt;&lt;abbr-1&gt;Nucleic acids research&lt;/abbr-1&gt;&lt;/periodical&gt;&lt;pages&gt;e133&lt;/pages&gt;&lt;volume&gt;40&lt;/volume&gt;&lt;number&gt;17&lt;/number&gt;&lt;edition&gt;2012/05/29&lt;/edition&gt;&lt;keywords&gt;&lt;keyword&gt;Animals&lt;/keyword&gt;&lt;keyword&gt;Breast Neoplasms/genetics/metabolism&lt;/keyword&gt;&lt;keyword&gt;Data Interpretation, Statistical&lt;/keyword&gt;&lt;keyword&gt;Female&lt;/keyword&gt;&lt;keyword&gt;Gene Expression Profiling/*methods&lt;/keyword&gt;&lt;keyword&gt;Humans&lt;/keyword&gt;&lt;keyword&gt;Mice&lt;/keyword&gt;&lt;keyword&gt;Software&lt;/keyword&gt;&lt;keyword&gt;Statistics, Nonparametric&lt;/keyword&gt;&lt;/keywords&gt;&lt;dates&gt;&lt;year&gt;2012&lt;/year&gt;&lt;pub-dates&gt;&lt;date&gt;Sep 1&lt;/date&gt;&lt;/pub-dates&gt;&lt;/dates&gt;&lt;publisher&gt;Oxford University Press&lt;/publisher&gt;&lt;isbn&gt;1362-4962 (Electronic)&amp;#xD;0305-1048 (Linking)&lt;/isbn&gt;&lt;accession-num&gt;22638577&lt;/accession-num&gt;&lt;urls&gt;&lt;related-urls&gt;&lt;url&gt;https://www.ncbi.nlm.nih.gov/pubmed/22638577&lt;/url&gt;&lt;/related-urls&gt;&lt;/urls&gt;&lt;custom2&gt;PMC3458527&lt;/custom2&gt;&lt;electronic-resource-num&gt;10.1093/nar/gks461&lt;/electronic-resource-num&gt;&lt;remote-database-name&gt;PubMed&lt;/remote-database-name&gt;&lt;/record&gt;&lt;/Cite&gt;&lt;/EndNote&gt;</w:instrText>
      </w:r>
      <w:r w:rsidR="001817EA">
        <w:fldChar w:fldCharType="separate"/>
      </w:r>
      <w:r w:rsidR="00C94FFD" w:rsidRPr="00C94FFD">
        <w:rPr>
          <w:noProof/>
          <w:vertAlign w:val="superscript"/>
        </w:rPr>
        <w:t>13</w:t>
      </w:r>
      <w:r w:rsidR="001817EA">
        <w:fldChar w:fldCharType="end"/>
      </w:r>
      <w:r w:rsidR="00AF1D33">
        <w:t xml:space="preserve"> in combination with Fisher’s method of p-value combination</w:t>
      </w:r>
      <w:r w:rsidR="002371BF">
        <w:t xml:space="preserve"> as suggested in </w:t>
      </w:r>
      <w:proofErr w:type="spellStart"/>
      <w:r w:rsidR="002371BF">
        <w:t>ReactomeGSA</w:t>
      </w:r>
      <w:proofErr w:type="spellEnd"/>
      <w:r w:rsidR="001817EA">
        <w:t xml:space="preserve"> </w:t>
      </w:r>
      <w:r w:rsidR="001817EA">
        <w:fldChar w:fldCharType="begin">
          <w:fldData xml:space="preserve">PEVuZE5vdGU+PENpdGU+PEF1dGhvcj5HcmlzczwvQXV0aG9yPjxZZWFyPjIwMjA8L1llYXI+PFJl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</w:fldData>
        </w:fldChar>
      </w:r>
      <w:r w:rsidR="00C94FFD">
        <w:instrText xml:space="preserve"> ADDIN EN.CITE </w:instrText>
      </w:r>
      <w:r w:rsidR="00C94FFD">
        <w:fldChar w:fldCharType="begin">
          <w:fldData xml:space="preserve">PEVuZE5vdGU+PENpdGU+PEF1dGhvcj5HcmlzczwvQXV0aG9yPjxZZWFyPjIwMjA8L1llYXI+PFJl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</w:fldData>
        </w:fldChar>
      </w:r>
      <w:r w:rsidR="00C94FFD">
        <w:instrText xml:space="preserve"> ADDIN EN.CITE.DATA </w:instrText>
      </w:r>
      <w:r w:rsidR="00C94FFD">
        <w:fldChar w:fldCharType="end"/>
      </w:r>
      <w:r w:rsidR="001817EA">
        <w:fldChar w:fldCharType="separate"/>
      </w:r>
      <w:r w:rsidR="00C94FFD" w:rsidRPr="00C94FFD">
        <w:rPr>
          <w:noProof/>
          <w:vertAlign w:val="superscript"/>
        </w:rPr>
        <w:t>14</w:t>
      </w:r>
      <w:r w:rsidR="001817EA">
        <w:fldChar w:fldCharType="end"/>
      </w:r>
      <w:r w:rsidR="00831FA4">
        <w:t xml:space="preserve">, </w:t>
      </w:r>
      <w:proofErr w:type="spellStart"/>
      <w:r w:rsidR="00AF1D33">
        <w:t>LeapR</w:t>
      </w:r>
      <w:proofErr w:type="spellEnd"/>
      <w:r w:rsidR="001817EA">
        <w:t xml:space="preserve"> </w:t>
      </w:r>
      <w:r w:rsidR="001817EA">
        <w:fldChar w:fldCharType="begin"/>
      </w:r>
      <w:r w:rsidR="00C94FFD">
        <w:instrText xml:space="preserve"> ADDIN EN.CITE &lt;EndNote&gt;&lt;Cite&gt;&lt;Author&gt;Danna&lt;/Author&gt;&lt;Year&gt;2021&lt;/Year&gt;&lt;RecNum&gt;1549&lt;/RecNum&gt;&lt;DisplayText&gt;&lt;style face="superscript"&gt;15&lt;/style&gt;&lt;/DisplayText&gt;&lt;record&gt;&lt;rec-number&gt;1549&lt;/rec-number&gt;&lt;foreign-keys&gt;&lt;key app="EN" db-id="papaaw2fa20sx4eds285erays2er5z5xrw5w" timestamp="1661894363" guid="bc1381f3-82c0-4255-81f4-65e5772a1fe9"&gt;1549&lt;/key&gt;&lt;/foreign-keys&gt;&lt;ref-type name="Journal Article"&gt;17&lt;/ref-type&gt;&lt;contributors&gt;&lt;authors&gt;&lt;author&gt;Danna, Vincent&lt;/author&gt;&lt;author&gt;Mitchell, Hugh&lt;/author&gt;&lt;author&gt;Anderson, Lindsey&lt;/author&gt;&lt;author&gt;Godinez, Iobani&lt;/author&gt;&lt;author&gt;Gosline, Sara J. C.&lt;/author&gt;&lt;author&gt;Teeguarden, Justin&lt;/author&gt;&lt;author&gt;McDermott, Jason E.&lt;/author&gt;&lt;/authors&gt;&lt;/contributors&gt;&lt;titles&gt;&lt;title&gt;leapR: An R Package for Multiomic Pathway Analysis&lt;/title&gt;&lt;secondary-title&gt;Journal of Proteome Research&lt;/secondary-title&gt;&lt;/titles&gt;&lt;periodical&gt;&lt;full-title&gt;Journal of Proteome Research&lt;/full-title&gt;&lt;/periodical&gt;&lt;pages&gt;2116-2121&lt;/pages&gt;&lt;volume&gt;20&lt;/volume&gt;&lt;number&gt;4&lt;/number&gt;&lt;dates&gt;&lt;year&gt;2021&lt;/year&gt;&lt;pub-dates&gt;&lt;date&gt;2021/04/02&lt;/date&gt;&lt;/pub-dates&gt;&lt;/dates&gt;&lt;publisher&gt;American Chemical Society&lt;/publisher&gt;&lt;isbn&gt;1535-3893&lt;/isbn&gt;&lt;urls&gt;&lt;related-urls&gt;&lt;url&gt;https://doi.org/10.1021/acs.jproteome.0c00963&lt;/url&gt;&lt;/related-urls&gt;&lt;/urls&gt;&lt;electronic-resource-num&gt;10.1021/acs.jproteome.0c00963&lt;/electronic-resource-num&gt;&lt;/record&gt;&lt;/Cite&gt;&lt;/EndNote&gt;</w:instrText>
      </w:r>
      <w:r w:rsidR="001817EA">
        <w:fldChar w:fldCharType="separate"/>
      </w:r>
      <w:r w:rsidR="00C94FFD" w:rsidRPr="00C94FFD">
        <w:rPr>
          <w:noProof/>
          <w:vertAlign w:val="superscript"/>
        </w:rPr>
        <w:t>15</w:t>
      </w:r>
      <w:r w:rsidR="001817EA">
        <w:fldChar w:fldCharType="end"/>
      </w:r>
      <w:r w:rsidR="00191E59">
        <w:t xml:space="preserve">, </w:t>
      </w:r>
      <w:proofErr w:type="spellStart"/>
      <w:r w:rsidR="00FA6226">
        <w:t>multiGSEA</w:t>
      </w:r>
      <w:proofErr w:type="spellEnd"/>
      <w:r w:rsidR="00FA6226">
        <w:t xml:space="preserve"> </w:t>
      </w:r>
      <w:r w:rsidR="006D29C5">
        <w:fldChar w:fldCharType="begin"/>
      </w:r>
      <w:r w:rsidR="00C94FFD">
        <w:instrText xml:space="preserve"> ADDIN EN.CITE &lt;EndNote&gt;&lt;Cite&gt;&lt;Author&gt;Canzler&lt;/Author&gt;&lt;Year&gt;2020&lt;/Year&gt;&lt;RecNum&gt;1552&lt;/RecNum&gt;&lt;DisplayText&gt;&lt;style face="superscript"&gt;16&lt;/style&gt;&lt;/DisplayText&gt;&lt;record&gt;&lt;rec-number&gt;1552&lt;/rec-number&gt;&lt;foreign-keys&gt;&lt;key app="EN" db-id="papaaw2fa20sx4eds285erays2er5z5xrw5w" timestamp="1662743610" guid="af16636e-ec72-4e08-ae81-5dc8f692daee"&gt;1552&lt;/key&gt;&lt;/foreign-keys&gt;&lt;ref-type name="Journal Article"&gt;17&lt;/ref-type&gt;&lt;contributors&gt;&lt;authors&gt;&lt;author&gt;Canzler, Sebastian&lt;/author&gt;&lt;author&gt;Hackermüller, Jörg&lt;/author&gt;&lt;/authors&gt;&lt;/contributors&gt;&lt;titles&gt;&lt;title&gt;multiGSEA: a GSEA-based pathway enrichment analysis for multi-omics data&lt;/title&gt;&lt;secondary-title&gt;BMC Bioinformatics&lt;/secondary-title&gt;&lt;/titles&gt;&lt;periodical&gt;&lt;full-title&gt;BMC Bioinformatics&lt;/full-title&gt;&lt;/periodical&gt;&lt;pages&gt;561&lt;/pages&gt;&lt;volume&gt;21&lt;/volume&gt;&lt;number&gt;1&lt;/number&gt;&lt;dates&gt;&lt;year&gt;2020&lt;/year&gt;&lt;pub-dates&gt;&lt;date&gt;2020/12/07&lt;/date&gt;&lt;/pub-dates&gt;&lt;/dates&gt;&lt;isbn&gt;1471-2105&lt;/isbn&gt;&lt;urls&gt;&lt;related-urls&gt;&lt;url&gt;https://doi.org/10.1186/s12859-020-03910-x&lt;/url&gt;&lt;/related-urls&gt;&lt;/urls&gt;&lt;electronic-resource-num&gt;10.1186/s12859-020-03910-x&lt;/electronic-resource-num&gt;&lt;/record&gt;&lt;/Cite&gt;&lt;/EndNote&gt;</w:instrText>
      </w:r>
      <w:r w:rsidR="006D29C5">
        <w:fldChar w:fldCharType="separate"/>
      </w:r>
      <w:r w:rsidR="00C94FFD" w:rsidRPr="00C94FFD">
        <w:rPr>
          <w:noProof/>
          <w:vertAlign w:val="superscript"/>
        </w:rPr>
        <w:t>16</w:t>
      </w:r>
      <w:r w:rsidR="006D29C5">
        <w:fldChar w:fldCharType="end"/>
      </w:r>
      <w:r w:rsidR="006D29C5">
        <w:t xml:space="preserve"> </w:t>
      </w:r>
      <w:r w:rsidR="00191E59">
        <w:t>an</w:t>
      </w:r>
      <w:r w:rsidR="00906768">
        <w:t xml:space="preserve">d </w:t>
      </w:r>
      <w:proofErr w:type="spellStart"/>
      <w:r w:rsidR="00F00F7C">
        <w:t>ActivePathways</w:t>
      </w:r>
      <w:proofErr w:type="spellEnd"/>
      <w:r w:rsidR="001817EA">
        <w:t xml:space="preserve"> </w:t>
      </w:r>
      <w:r w:rsidR="001817EA">
        <w:fldChar w:fldCharType="begin">
          <w:fldData xml:space="preserve">PEVuZE5vdGU+PENpdGU+PEF1dGhvcj5QYWN6a293c2thPC9BdXRob3I+PFllYXI+MjAyMDwvWWVh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</w:fldData>
        </w:fldChar>
      </w:r>
      <w:r w:rsidR="00C94FFD">
        <w:instrText xml:space="preserve"> ADDIN EN.CITE </w:instrText>
      </w:r>
      <w:r w:rsidR="00C94FFD">
        <w:fldChar w:fldCharType="begin">
          <w:fldData xml:space="preserve">PEVuZE5vdGU+PENpdGU+PEF1dGhvcj5QYWN6a293c2thPC9BdXRob3I+PFllYXI+MjAyMDwvWWVh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</w:fldData>
        </w:fldChar>
      </w:r>
      <w:r w:rsidR="00C94FFD">
        <w:instrText xml:space="preserve"> ADDIN EN.CITE.DATA </w:instrText>
      </w:r>
      <w:r w:rsidR="00C94FFD">
        <w:fldChar w:fldCharType="end"/>
      </w:r>
      <w:r w:rsidR="001817EA">
        <w:fldChar w:fldCharType="separate"/>
      </w:r>
      <w:r w:rsidR="00C94FFD" w:rsidRPr="00C94FFD">
        <w:rPr>
          <w:noProof/>
          <w:vertAlign w:val="superscript"/>
        </w:rPr>
        <w:t>17</w:t>
      </w:r>
      <w:r w:rsidR="001817EA">
        <w:fldChar w:fldCharType="end"/>
      </w:r>
      <w:r w:rsidR="00F00F7C">
        <w:t xml:space="preserve">, and show that </w:t>
      </w:r>
      <w:proofErr w:type="spellStart"/>
      <w:r w:rsidR="002D6D17">
        <w:t>mBONITA</w:t>
      </w:r>
      <w:proofErr w:type="spellEnd"/>
      <w:r w:rsidR="002D6D17">
        <w:t xml:space="preserve"> identifies the</w:t>
      </w:r>
      <w:r w:rsidR="005F5A3C">
        <w:t xml:space="preserve"> most relevant pathways to these conditions.</w:t>
      </w:r>
      <w:r w:rsidR="00F00F7C">
        <w:t xml:space="preserve"> </w:t>
      </w:r>
      <w:r w:rsidR="00932B44" w:rsidRPr="00306A46">
        <w:t xml:space="preserve">We </w:t>
      </w:r>
      <w:r w:rsidR="006A0BD4">
        <w:t xml:space="preserve">use </w:t>
      </w:r>
      <w:proofErr w:type="spellStart"/>
      <w:r w:rsidR="006A0BD4">
        <w:t>mBONITA</w:t>
      </w:r>
      <w:proofErr w:type="spellEnd"/>
      <w:r w:rsidR="006A0BD4">
        <w:t xml:space="preserve"> to calculate node modulation scores for </w:t>
      </w:r>
      <w:r w:rsidR="002B4278">
        <w:t>a large</w:t>
      </w:r>
      <w:r w:rsidR="00456706">
        <w:t xml:space="preserve"> signaling </w:t>
      </w:r>
      <w:r w:rsidR="002B4278">
        <w:t xml:space="preserve">network </w:t>
      </w:r>
      <w:r w:rsidR="00456706">
        <w:t>describing the HIF1A</w:t>
      </w:r>
      <w:r w:rsidR="006A0BD4">
        <w:t xml:space="preserve">-mediated signaling in B </w:t>
      </w:r>
      <w:r w:rsidR="0094690E">
        <w:t>cells and</w:t>
      </w:r>
      <w:r w:rsidR="000274D1" w:rsidRPr="00306A46">
        <w:t xml:space="preserve"> identify that are high</w:t>
      </w:r>
      <w:r w:rsidR="00A63963" w:rsidRPr="00306A46">
        <w:t xml:space="preserve">ly modulated in this condition. </w:t>
      </w:r>
      <w:r w:rsidR="00391A7B" w:rsidRPr="00306A46">
        <w:t xml:space="preserve">We </w:t>
      </w:r>
      <w:r w:rsidR="002D60C3" w:rsidRPr="00306A46">
        <w:t>show that</w:t>
      </w:r>
      <w:r w:rsidR="00A15BC3">
        <w:t xml:space="preserve"> the genes identified by </w:t>
      </w:r>
      <w:proofErr w:type="spellStart"/>
      <w:r w:rsidR="00A15BC3">
        <w:t>mBONITA</w:t>
      </w:r>
      <w:proofErr w:type="spellEnd"/>
      <w:r w:rsidR="00A15BC3">
        <w:t xml:space="preserve"> </w:t>
      </w:r>
      <w:r w:rsidR="002D60C3" w:rsidRPr="00306A46">
        <w:t>show imp</w:t>
      </w:r>
      <w:r w:rsidR="00382667" w:rsidRPr="00306A46">
        <w:t xml:space="preserve">roved condition specificity and </w:t>
      </w:r>
      <w:r w:rsidR="005024F9" w:rsidRPr="00306A46">
        <w:t xml:space="preserve">contain strong candidates for experimental validation. </w:t>
      </w:r>
    </w:p>
    <w:p w14:paraId="1541EA12" w14:textId="6158FDF6" w:rsidR="00993030" w:rsidRPr="00306A46" w:rsidRDefault="00993030" w:rsidP="00587F4D">
      <w:pPr>
        <w:spacing w:after="0"/>
      </w:pPr>
      <w:r>
        <w:t xml:space="preserve">In this manner, we show here that </w:t>
      </w:r>
      <w:proofErr w:type="spellStart"/>
      <w:r w:rsidR="008D6AAF">
        <w:t>mBONITA</w:t>
      </w:r>
      <w:proofErr w:type="spellEnd"/>
      <w:r>
        <w:t xml:space="preserve"> </w:t>
      </w:r>
      <w:r w:rsidR="00AF318A">
        <w:t xml:space="preserve">uses a Boolean rule-based network propagation method that integrates multiple sources of omics/perturbation data to prioritize nodes in an </w:t>
      </w:r>
      <w:proofErr w:type="gramStart"/>
      <w:r w:rsidR="00AF318A">
        <w:t>interaction</w:t>
      </w:r>
      <w:proofErr w:type="gramEnd"/>
      <w:r w:rsidR="00AF318A">
        <w:t xml:space="preserve"> network</w:t>
      </w:r>
      <w:r w:rsidR="0010693B">
        <w:t>,</w:t>
      </w:r>
      <w:r w:rsidR="008E3B90">
        <w:t xml:space="preserve"> can identify subnetworks of highly modulated genes, and can perform pathway analysis using these multiple sources of omics data to present a complete picture of </w:t>
      </w:r>
      <w:r w:rsidR="009E1663">
        <w:t>modulated</w:t>
      </w:r>
      <w:r w:rsidR="008E3B90">
        <w:t xml:space="preserve"> signaling in the condition under study. </w:t>
      </w:r>
    </w:p>
    <w:p w14:paraId="6C0EAE79" w14:textId="1563C78A" w:rsidR="00911C7C" w:rsidRPr="00C92032" w:rsidRDefault="00911C7C" w:rsidP="00587F4D">
      <w:pPr>
        <w:pStyle w:val="Heading1"/>
        <w:spacing w:after="0"/>
      </w:pPr>
      <w:r w:rsidRPr="00C92032">
        <w:t>Results</w:t>
      </w:r>
    </w:p>
    <w:p w14:paraId="52157D87" w14:textId="6554529B" w:rsidR="00B92349" w:rsidRDefault="00450B6C" w:rsidP="00587F4D">
      <w:pPr>
        <w:pStyle w:val="Heading2"/>
        <w:spacing w:before="240" w:after="0"/>
      </w:pPr>
      <w:r>
        <w:t xml:space="preserve">Multi-omics network modeling and pathway enrichment analysis with </w:t>
      </w:r>
      <w:proofErr w:type="spellStart"/>
      <w:r w:rsidR="008D6AAF">
        <w:t>mBONITA</w:t>
      </w:r>
      <w:proofErr w:type="spellEnd"/>
      <w:r w:rsidR="007E284E">
        <w:t xml:space="preserve"> </w:t>
      </w:r>
    </w:p>
    <w:p w14:paraId="4B282F4F" w14:textId="261F5902" w:rsidR="006148C5" w:rsidRDefault="008B3913" w:rsidP="00343A87">
      <w:del w:id="8" w:author="Thakar, Juilee" w:date="2022-09-08T15:11:00Z">
        <w:r w:rsidDel="00307A07">
          <w:delText>mBONITA (</w:delText>
        </w:r>
      </w:del>
      <w:proofErr w:type="spellStart"/>
      <w:r>
        <w:t>multiomics</w:t>
      </w:r>
      <w:proofErr w:type="spellEnd"/>
      <w:r>
        <w:t xml:space="preserve"> </w:t>
      </w:r>
      <w:r w:rsidR="003D2095">
        <w:t>-</w:t>
      </w:r>
      <w:r w:rsidR="00A060CA" w:rsidRPr="00A060CA">
        <w:t>Boolean Omics Network Invariant-Time Analysis</w:t>
      </w:r>
      <w:ins w:id="9" w:author="Thakar, Juilee" w:date="2022-09-08T15:11:00Z">
        <w:r w:rsidR="00307A07">
          <w:t xml:space="preserve"> (</w:t>
        </w:r>
        <w:proofErr w:type="spellStart"/>
        <w:r w:rsidR="00307A07">
          <w:t>mBONITA</w:t>
        </w:r>
      </w:ins>
      <w:proofErr w:type="spellEnd"/>
      <w:r>
        <w:t>) extends our previous approaches to Boolean modeling and pathway analysis with omics datasets</w:t>
      </w:r>
      <w:r w:rsidR="000929E9">
        <w:t xml:space="preserve"> </w:t>
      </w:r>
      <w:r w:rsidR="000929E9">
        <w:fldChar w:fldCharType="begin"/>
      </w:r>
      <w:r w:rsidR="00C94FFD">
        <w:instrText xml:space="preserve"> ADDIN EN.CITE &lt;EndNote&gt;&lt;Cite&gt;&lt;Author&gt;Palli&lt;/Author&gt;&lt;Year&gt;2019&lt;/Year&gt;&lt;RecNum&gt;1340&lt;/RecNum&gt;&lt;DisplayText&gt;&lt;style face="superscript"&gt;18, 19&lt;/style&gt;&lt;/DisplayText&gt;&lt;record&gt;&lt;rec-number&gt;1340&lt;/rec-number&gt;&lt;foreign-keys&gt;&lt;key app="EN" db-id="papaaw2fa20sx4eds285erays2er5z5xrw5w" timestamp="1654558787" guid="588e9ba6-d349-46fc-8c63-7ae5434cf78b"&gt;1340&lt;/key&gt;&lt;/foreign-keys&gt;&lt;ref-type name="Journal Article"&gt;17&lt;/ref-type&gt;&lt;contributors&gt;&lt;authors&gt;&lt;author&gt;Palli, Rohith&lt;/author&gt;&lt;author&gt;Palshikar, Mukta G.&lt;/author&gt;&lt;author&gt;Thakar, Juilee&lt;/author&gt;&lt;/authors&gt;&lt;/contributors&gt;&lt;titles&gt;&lt;title&gt;Executable pathway analysis using ensemble discrete-state modeling for large-scale data&lt;/title&gt;&lt;secondary-title&gt;PLoS computational biology&lt;/secondary-title&gt;&lt;/titles&gt;&lt;periodical&gt;&lt;full-title&gt;PLOS Computational Biology&lt;/full-title&gt;&lt;/periodical&gt;&lt;pages&gt;e1007317&lt;/pages&gt;&lt;volume&gt;15&lt;/volume&gt;&lt;number&gt;9&lt;/number&gt;&lt;dates&gt;&lt;year&gt;2019&lt;/year&gt;&lt;/dates&gt;&lt;publisher&gt;Public Library of Science San Francisco, CA USA&lt;/publisher&gt;&lt;isbn&gt;1553-734X&lt;/isbn&gt;&lt;urls&gt;&lt;/urls&gt;&lt;/record&gt;&lt;/Cite&gt;&lt;Cite&gt;&lt;Author&gt;Palshikar&lt;/Author&gt;&lt;Year&gt;2022&lt;/Year&gt;&lt;RecNum&gt;1391&lt;/RecNum&gt;&lt;record&gt;&lt;rec-number&gt;1391&lt;/rec-number&gt;&lt;foreign-keys&gt;&lt;key app="EN" db-id="papaaw2fa20sx4eds285erays2er5z5xrw5w" timestamp="1659973221" guid="4e1180f4-3223-4b5c-92cb-aa087a97a009"&gt;1391&lt;/key&gt;&lt;/foreign-keys&gt;&lt;ref-type name="Journal Article"&gt;17&lt;/ref-type&gt;&lt;contributors&gt;&lt;authors&gt;&lt;author&gt;Palshikar, Mukta G;&lt;/author&gt;&lt;author&gt;Min, Xiaojun;&lt;/author&gt;&lt;author&gt;Crystal, Alexander;&lt;/author&gt;&lt;author&gt;Meng, Jiayue;&lt;/author&gt;&lt;author&gt;Hilchey, Shannon P;&lt;/author&gt;&lt;author&gt;Zand, Marting;&lt;/author&gt;&lt;author&gt;Thakar, Juileel&lt;/author&gt;&lt;/authors&gt;&lt;/contributors&gt;&lt;titles&gt;&lt;title&gt;Executable network models of integrated multi-omics data&lt;/title&gt;&lt;secondary-title&gt;In preparation&lt;/secondary-title&gt;&lt;/titles&gt;&lt;periodical&gt;&lt;full-title&gt;In preparation&lt;/full-title&gt;&lt;/periodical&gt;&lt;dates&gt;&lt;year&gt;2022&lt;/year&gt;&lt;pub-dates&gt;&lt;date&gt;2022&lt;/date&gt;&lt;/pub-dates&gt;&lt;/dates&gt;&lt;urls&gt;&lt;/urls&gt;&lt;/record&gt;&lt;/Cite&gt;&lt;/EndNote&gt;</w:instrText>
      </w:r>
      <w:r w:rsidR="000929E9">
        <w:fldChar w:fldCharType="separate"/>
      </w:r>
      <w:r w:rsidR="00C94FFD" w:rsidRPr="00C94FFD">
        <w:rPr>
          <w:noProof/>
          <w:vertAlign w:val="superscript"/>
        </w:rPr>
        <w:t>18, 19</w:t>
      </w:r>
      <w:r w:rsidR="000929E9">
        <w:fldChar w:fldCharType="end"/>
      </w:r>
      <w:r>
        <w:t xml:space="preserve">. </w:t>
      </w:r>
      <w:proofErr w:type="spellStart"/>
      <w:proofErr w:type="gramStart"/>
      <w:ins w:id="10" w:author="Thakar, Juilee" w:date="2022-09-08T15:06:00Z">
        <w:r w:rsidR="00307A07">
          <w:t>mBONITA</w:t>
        </w:r>
        <w:proofErr w:type="spellEnd"/>
        <w:proofErr w:type="gramEnd"/>
        <w:r w:rsidR="00307A07">
          <w:t xml:space="preserve"> uses </w:t>
        </w:r>
        <w:proofErr w:type="spellStart"/>
        <w:r w:rsidR="00307A07">
          <w:t>trascriptomics</w:t>
        </w:r>
        <w:proofErr w:type="spellEnd"/>
        <w:r w:rsidR="00307A07">
          <w:t xml:space="preserve">, proteomics and </w:t>
        </w:r>
        <w:proofErr w:type="spellStart"/>
        <w:r w:rsidR="00307A07">
          <w:t>phophoproteomics</w:t>
        </w:r>
        <w:proofErr w:type="spellEnd"/>
        <w:r w:rsidR="00307A07">
          <w:t xml:space="preserve"> data to learn logic rules for prior knowledge networks (PKNs)</w:t>
        </w:r>
      </w:ins>
      <w:ins w:id="11" w:author="Thakar, Juilee" w:date="2022-09-08T15:07:00Z">
        <w:r w:rsidR="00307A07">
          <w:t xml:space="preserve">. </w:t>
        </w:r>
      </w:ins>
      <w:commentRangeStart w:id="12"/>
      <w:r w:rsidR="000929E9">
        <w:t>Briefly,</w:t>
      </w:r>
      <w:r w:rsidR="006C2A89">
        <w:t xml:space="preserve"> the BONITA algorithm uses</w:t>
      </w:r>
      <w:r w:rsidR="00AF3751">
        <w:t xml:space="preserve"> omics </w:t>
      </w:r>
      <w:r w:rsidR="00F01480">
        <w:t>datasets</w:t>
      </w:r>
      <w:r w:rsidR="00AF3751">
        <w:t xml:space="preserve"> in combination with prior knowledge networks from sources such as KEGG </w:t>
      </w:r>
      <w:r w:rsidR="00404595">
        <w:fldChar w:fldCharType="begin"/>
      </w:r>
      <w:r w:rsidR="00C94FFD">
        <w:instrText xml:space="preserve"> ADDIN EN.CITE &lt;EndNote&gt;&lt;Cite&gt;&lt;Author&gt;Kanehisa&lt;/Author&gt;&lt;Year&gt;2021&lt;/Year&gt;&lt;RecNum&gt;1082&lt;/RecNum&gt;&lt;DisplayText&gt;&lt;style face="superscript"&gt;7&lt;/style&gt;&lt;/DisplayText&gt;&lt;record&gt;&lt;rec-number&gt;1082&lt;/rec-number&gt;&lt;foreign-keys&gt;&lt;key app="EN" db-id="papaaw2fa20sx4eds285erays2er5z5xrw5w" timestamp="1644341629" guid="984c283b-2f37-4e5d-a149-a79db53e8dab"&gt;1082&lt;/key&gt;&lt;/foreign-keys&gt;&lt;ref-type name="Journal Article"&gt;17&lt;/ref-type&gt;&lt;contributors&gt;&lt;authors&gt;&lt;author&gt;Kanehisa, M.&lt;/author&gt;&lt;author&gt;Furumichi, M.&lt;/author&gt;&lt;author&gt;Sato, Y.&lt;/author&gt;&lt;author&gt;Ishiguro-Watanabe, M.&lt;/author&gt;&lt;author&gt;Tanabe, M.&lt;/author&gt;&lt;/authors&gt;&lt;/contributors&gt;&lt;auth-address&gt;Institute for Chemical Research, Kyoto University, Uji, Kyoto 611-0011, Japan.&amp;#xD;Social ICT Solutions Department, Fujitsu Kyushu Systems Ltd., Hakata-ku, Fukuoka 812-0007, Japan.&amp;#xD;Human Genome Center, Institute of Medical Science, University of Tokyo, Minato-ku, Tokyo 108-8639, Japan.&lt;/auth-address&gt;&lt;titles&gt;&lt;title&gt;KEGG: integrating viruses and cellular organisms&lt;/title&gt;&lt;secondary-title&gt;Nucleic Acids Res&lt;/secondary-title&gt;&lt;/titles&gt;&lt;periodical&gt;&lt;full-title&gt;Nucleic Acids Res&lt;/full-title&gt;&lt;abbr-1&gt;Nucleic acids research&lt;/abbr-1&gt;&lt;/periodical&gt;&lt;pages&gt;D545-D551&lt;/pages&gt;&lt;volume&gt;49&lt;/volume&gt;&lt;number&gt;D1&lt;/number&gt;&lt;edition&gt;2020/10/31&lt;/edition&gt;&lt;keywords&gt;&lt;keyword&gt;Apoptosis/genetics&lt;/keyword&gt;&lt;keyword&gt;Cells/*metabolism&lt;/keyword&gt;&lt;keyword&gt;Gene Regulatory Networks&lt;/keyword&gt;&lt;keyword&gt;Genome&lt;/keyword&gt;&lt;keyword&gt;Humans&lt;/keyword&gt;&lt;keyword&gt;Metabolic Networks and Pathways/genetics&lt;/keyword&gt;&lt;keyword&gt;Molecular Sequence Annotation&lt;/keyword&gt;&lt;keyword&gt;Viruses/*metabolism&lt;/keyword&gt;&lt;/keywords&gt;&lt;dates&gt;&lt;year&gt;2021&lt;/year&gt;&lt;pub-dates&gt;&lt;date&gt;Jan 8&lt;/date&gt;&lt;/pub-dates&gt;&lt;/dates&gt;&lt;isbn&gt;1362-4962 (Electronic)&amp;#xD;0305-1048 (Linking)&lt;/isbn&gt;&lt;accession-num&gt;33125081&lt;/accession-num&gt;&lt;urls&gt;&lt;related-urls&gt;&lt;url&gt;https://www.ncbi.nlm.nih.gov/pubmed/33125081&lt;/url&gt;&lt;/related-urls&gt;&lt;/urls&gt;&lt;custom2&gt;PMC7779016&lt;/custom2&gt;&lt;electronic-resource-num&gt;10.1093/nar/gkaa970&lt;/electronic-resource-num&gt;&lt;remote-database-provider&gt;NLM&lt;/remote-database-provider&gt;&lt;language&gt;eng&lt;/language&gt;&lt;/record&gt;&lt;/Cite&gt;&lt;/EndNote&gt;</w:instrText>
      </w:r>
      <w:r w:rsidR="00404595">
        <w:fldChar w:fldCharType="separate"/>
      </w:r>
      <w:r w:rsidR="00C94FFD" w:rsidRPr="00C94FFD">
        <w:rPr>
          <w:noProof/>
          <w:vertAlign w:val="superscript"/>
        </w:rPr>
        <w:t>7</w:t>
      </w:r>
      <w:r w:rsidR="00404595">
        <w:fldChar w:fldCharType="end"/>
      </w:r>
      <w:r w:rsidR="00404595">
        <w:t xml:space="preserve"> </w:t>
      </w:r>
      <w:r w:rsidR="00AF3751">
        <w:t xml:space="preserve">and </w:t>
      </w:r>
      <w:proofErr w:type="spellStart"/>
      <w:r w:rsidR="001D2F4A">
        <w:t>WikiNetworks</w:t>
      </w:r>
      <w:proofErr w:type="spellEnd"/>
      <w:r w:rsidR="00AF3751">
        <w:t xml:space="preserve"> </w:t>
      </w:r>
      <w:r w:rsidR="003D7CF5">
        <w:fldChar w:fldCharType="begin">
          <w:fldData xml:space="preserve">PEVuZE5vdGU+PENpdGU+PEF1dGhvcj5QYWxzaGlrYXI8L0F1dGhvcj48WWVhcj4yMDIxPC9ZZWFy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=
</w:fldData>
        </w:fldChar>
      </w:r>
      <w:r w:rsidR="00C94FFD">
        <w:instrText xml:space="preserve"> ADDIN EN.CITE </w:instrText>
      </w:r>
      <w:r w:rsidR="00C94FFD">
        <w:fldChar w:fldCharType="begin">
          <w:fldData xml:space="preserve">PEVuZE5vdGU+PENpdGU+PEF1dGhvcj5QYWxzaGlrYXI8L0F1dGhvcj48WWVhcj4yMDIxPC9ZZWFy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=
</w:fldData>
        </w:fldChar>
      </w:r>
      <w:r w:rsidR="00C94FFD">
        <w:instrText xml:space="preserve"> ADDIN EN.CITE.DATA </w:instrText>
      </w:r>
      <w:r w:rsidR="00C94FFD">
        <w:fldChar w:fldCharType="end"/>
      </w:r>
      <w:r w:rsidR="003D7CF5">
        <w:fldChar w:fldCharType="separate"/>
      </w:r>
      <w:r w:rsidR="00C94FFD" w:rsidRPr="00C94FFD">
        <w:rPr>
          <w:noProof/>
          <w:vertAlign w:val="superscript"/>
        </w:rPr>
        <w:t>9, 20</w:t>
      </w:r>
      <w:r w:rsidR="003D7CF5">
        <w:fldChar w:fldCharType="end"/>
      </w:r>
      <w:r w:rsidR="00647EE5">
        <w:t xml:space="preserve"> to infer Boolean rules which define signal flow through these biological networks. </w:t>
      </w:r>
      <w:r w:rsidR="00A369BE">
        <w:t>Th</w:t>
      </w:r>
      <w:r w:rsidR="00002278">
        <w:t>e</w:t>
      </w:r>
      <w:r w:rsidR="001B3B88">
        <w:t xml:space="preserve">se Boolean models allow </w:t>
      </w:r>
      <w:r w:rsidR="001B3B88" w:rsidRPr="00D21BCF">
        <w:rPr>
          <w:i/>
          <w:iCs/>
        </w:rPr>
        <w:t xml:space="preserve">in </w:t>
      </w:r>
      <w:proofErr w:type="spellStart"/>
      <w:r w:rsidR="001B3B88" w:rsidRPr="00D21BCF">
        <w:rPr>
          <w:i/>
          <w:iCs/>
        </w:rPr>
        <w:t>silico</w:t>
      </w:r>
      <w:proofErr w:type="spellEnd"/>
      <w:r w:rsidR="001B3B88">
        <w:t xml:space="preserve"> perturbations and simulation of the networks to calculate node-wise importance scores that quantify a node’s influence in </w:t>
      </w:r>
      <w:r w:rsidR="002540B3">
        <w:t>a</w:t>
      </w:r>
      <w:r w:rsidR="001B3B88">
        <w:t xml:space="preserve"> network</w:t>
      </w:r>
      <w:del w:id="13" w:author="Thakar, Juilee" w:date="2022-09-08T14:29:00Z">
        <w:r w:rsidR="002540B3" w:rsidDel="003E08FD">
          <w:delText xml:space="preserve">, analogous to </w:delText>
        </w:r>
        <w:r w:rsidR="00117D7A" w:rsidDel="003E08FD">
          <w:delText xml:space="preserve">graph-theoretic </w:delText>
        </w:r>
        <w:r w:rsidR="002540B3" w:rsidDel="003E08FD">
          <w:delText xml:space="preserve">measures </w:delText>
        </w:r>
        <w:r w:rsidR="00117D7A" w:rsidDel="003E08FD">
          <w:delText>of</w:delText>
        </w:r>
        <w:r w:rsidR="002540B3" w:rsidDel="003E08FD">
          <w:delText xml:space="preserve"> node centrality</w:delText>
        </w:r>
      </w:del>
      <w:r w:rsidR="001B3B88">
        <w:t>.</w:t>
      </w:r>
      <w:r w:rsidR="00BE70E9">
        <w:t xml:space="preserve"> </w:t>
      </w:r>
      <w:commentRangeEnd w:id="12"/>
      <w:r w:rsidR="00307A07">
        <w:rPr>
          <w:rStyle w:val="CommentReference"/>
        </w:rPr>
        <w:commentReference w:id="12"/>
      </w:r>
      <w:r w:rsidR="00326502">
        <w:t xml:space="preserve">These node importance scores are used in concert with variance and condition-specific fold changes from the training dataset to calculate a metric of pathway </w:t>
      </w:r>
      <w:del w:id="14" w:author="Thakar, Juilee" w:date="2022-09-08T14:30:00Z">
        <w:r w:rsidR="00326502" w:rsidDel="003E08FD">
          <w:delText xml:space="preserve">dysregulation </w:delText>
        </w:r>
      </w:del>
      <w:ins w:id="15" w:author="Thakar, Juilee" w:date="2022-09-08T14:30:00Z">
        <w:r w:rsidR="003E08FD">
          <w:t xml:space="preserve">modulation </w:t>
        </w:r>
      </w:ins>
      <w:r w:rsidR="00326502">
        <w:t xml:space="preserve">and hence </w:t>
      </w:r>
      <w:r w:rsidR="00645AA2">
        <w:t>perform pathway analysis.</w:t>
      </w:r>
      <w:r w:rsidR="003A01C1">
        <w:t xml:space="preserve"> </w:t>
      </w:r>
      <w:r w:rsidR="004B2E77">
        <w:t xml:space="preserve">We have </w:t>
      </w:r>
      <w:proofErr w:type="spellStart"/>
      <w:r w:rsidR="004B2E77">
        <w:t>reimplemented</w:t>
      </w:r>
      <w:proofErr w:type="spellEnd"/>
      <w:r w:rsidR="004B2E77">
        <w:t xml:space="preserve"> the BONITA Python tool in Python3, resulting in significant upgrades in speed, and use this updated </w:t>
      </w:r>
      <w:del w:id="16" w:author="Thakar, Juilee" w:date="2022-09-08T14:46:00Z">
        <w:r w:rsidR="004B2E77" w:rsidDel="007A7B02">
          <w:delText xml:space="preserve">tool </w:delText>
        </w:r>
      </w:del>
      <w:ins w:id="17" w:author="Thakar, Juilee" w:date="2022-09-08T14:46:00Z">
        <w:r w:rsidR="007A7B02">
          <w:t xml:space="preserve">algorithm </w:t>
        </w:r>
      </w:ins>
      <w:r w:rsidR="004B2E77">
        <w:t xml:space="preserve">as a basis for the </w:t>
      </w:r>
      <w:proofErr w:type="spellStart"/>
      <w:r w:rsidR="004B2E77">
        <w:t>mBONITA</w:t>
      </w:r>
      <w:proofErr w:type="spellEnd"/>
      <w:r w:rsidR="004B2E77">
        <w:t xml:space="preserve"> module. </w:t>
      </w:r>
      <w:proofErr w:type="spellStart"/>
      <w:r w:rsidR="006148C5">
        <w:t>mBONITA</w:t>
      </w:r>
      <w:proofErr w:type="spellEnd"/>
      <w:r w:rsidR="006148C5">
        <w:t xml:space="preserve"> is a three-step process that requires </w:t>
      </w:r>
      <w:r w:rsidR="0095708B">
        <w:t>four</w:t>
      </w:r>
      <w:r w:rsidR="006148C5">
        <w:t xml:space="preserve"> inputs</w:t>
      </w:r>
      <w:r w:rsidR="006C1EFC">
        <w:t xml:space="preserve"> (Figure 1)</w:t>
      </w:r>
      <w:r w:rsidR="006148C5">
        <w:t>: (1) prior knowledge network</w:t>
      </w:r>
      <w:r w:rsidR="009B0F9A">
        <w:t>s</w:t>
      </w:r>
      <w:r w:rsidR="006148C5">
        <w:t xml:space="preserve"> in </w:t>
      </w:r>
      <w:proofErr w:type="spellStart"/>
      <w:r w:rsidR="006148C5">
        <w:t>graphml</w:t>
      </w:r>
      <w:proofErr w:type="spellEnd"/>
      <w:r w:rsidR="006148C5">
        <w:t xml:space="preserve"> format, defining the topology of the signaling network(s) for which Boolean rules are to be inferred</w:t>
      </w:r>
      <w:r w:rsidR="000D5AC5">
        <w:t>,</w:t>
      </w:r>
      <w:r w:rsidR="006148C5">
        <w:t xml:space="preserve"> (2</w:t>
      </w:r>
      <w:r w:rsidR="00CF268D">
        <w:t xml:space="preserve">) </w:t>
      </w:r>
      <w:r w:rsidR="001B6BF4">
        <w:t xml:space="preserve">a </w:t>
      </w:r>
      <w:r w:rsidR="005121D2">
        <w:t>matrix of gene/protein expression value</w:t>
      </w:r>
      <w:r w:rsidR="00161471">
        <w:t xml:space="preserve">s </w:t>
      </w:r>
      <w:r w:rsidR="000D5AC5">
        <w:t xml:space="preserve">from the multi-omics datasets under consideration, (3) </w:t>
      </w:r>
      <w:r w:rsidR="00BC251B">
        <w:t>a</w:t>
      </w:r>
      <w:r w:rsidR="00484D7D">
        <w:t xml:space="preserve"> </w:t>
      </w:r>
      <w:r w:rsidR="002915E1">
        <w:t>design matrix specifying the treatment</w:t>
      </w:r>
      <w:r w:rsidR="00D67F83">
        <w:t xml:space="preserve"> for each sample in the training dataset</w:t>
      </w:r>
      <w:r w:rsidR="00931662">
        <w:t xml:space="preserve"> and (4) a </w:t>
      </w:r>
      <w:r w:rsidR="00005B2D">
        <w:t>contrast matri</w:t>
      </w:r>
      <w:r w:rsidR="005A2815">
        <w:t>x</w:t>
      </w:r>
      <w:r w:rsidR="00005B2D">
        <w:t>.</w:t>
      </w:r>
      <w:r w:rsidR="005D787C">
        <w:t xml:space="preserve"> </w:t>
      </w:r>
      <w:r w:rsidR="00E45FB1">
        <w:t xml:space="preserve">We have only tested </w:t>
      </w:r>
      <w:proofErr w:type="spellStart"/>
      <w:r w:rsidR="00E45FB1">
        <w:t>mBONITA</w:t>
      </w:r>
      <w:proofErr w:type="spellEnd"/>
      <w:r w:rsidR="00E45FB1">
        <w:t xml:space="preserve"> in scenarios where conditions are matched across all omics datasets. </w:t>
      </w:r>
      <w:r w:rsidR="004A772A">
        <w:t>In the first step, pathways are downloaded from KEGG</w:t>
      </w:r>
      <w:r w:rsidR="000549BB">
        <w:t xml:space="preserve"> using the KEGG API</w:t>
      </w:r>
      <w:r w:rsidR="004A772A">
        <w:t xml:space="preserve"> if desired, and prepared for rule inference. </w:t>
      </w:r>
      <w:r w:rsidR="00DF601D">
        <w:t xml:space="preserve">In the second step, </w:t>
      </w:r>
      <w:r w:rsidR="004A772A">
        <w:t xml:space="preserve">Boolean rule inference is performed with a </w:t>
      </w:r>
      <w:r w:rsidR="00293725">
        <w:t>combination</w:t>
      </w:r>
      <w:r w:rsidR="004A772A">
        <w:t xml:space="preserve"> of a genetic algorithm and a local search as described previously. </w:t>
      </w:r>
      <w:r w:rsidR="00DF601D">
        <w:t xml:space="preserve">In the third and final step, </w:t>
      </w:r>
      <w:r w:rsidR="0025636B" w:rsidRPr="00251073">
        <w:rPr>
          <w:i/>
          <w:iCs/>
        </w:rPr>
        <w:t>node importance scores</w:t>
      </w:r>
      <w:r w:rsidR="0025636B">
        <w:t xml:space="preserve"> are calculated for each network by in-</w:t>
      </w:r>
      <w:proofErr w:type="spellStart"/>
      <w:r w:rsidR="0025636B">
        <w:t>silico</w:t>
      </w:r>
      <w:proofErr w:type="spellEnd"/>
      <w:r w:rsidR="0025636B">
        <w:t xml:space="preserve"> knock-ins and knock-outs. These node importance scores</w:t>
      </w:r>
      <w:r w:rsidR="00921A94">
        <w:t xml:space="preserve"> are topology-specific, not condition-specific. </w:t>
      </w:r>
      <w:r w:rsidR="00776F76">
        <w:t>These scores</w:t>
      </w:r>
      <w:r w:rsidR="0025636B">
        <w:t xml:space="preserve"> are weighted by the </w:t>
      </w:r>
      <w:r w:rsidR="000F1970">
        <w:t>fold-changes for each contrast from each dataset, and by the standard deviation of the gene across each dataset, and by the strength of the evidence for that gene across all datasets</w:t>
      </w:r>
      <w:r w:rsidR="00BA6A6C">
        <w:t xml:space="preserve">, to calculate a </w:t>
      </w:r>
      <w:r w:rsidR="00BA6A6C" w:rsidRPr="006737B4">
        <w:rPr>
          <w:i/>
          <w:iCs/>
        </w:rPr>
        <w:t>node modulation score</w:t>
      </w:r>
      <w:r w:rsidR="000F1970">
        <w:t xml:space="preserve">. This means that </w:t>
      </w:r>
      <w:r w:rsidR="00B95114">
        <w:t xml:space="preserve">each gene in the pathway is assigned an </w:t>
      </w:r>
      <w:r w:rsidR="00B95114" w:rsidRPr="00A84B36">
        <w:rPr>
          <w:i/>
          <w:iCs/>
        </w:rPr>
        <w:t>evidence score</w:t>
      </w:r>
      <w:r w:rsidR="00B95114">
        <w:t xml:space="preserve"> from 1 to the number of omics datasets</w:t>
      </w:r>
      <w:r w:rsidR="006A62B0">
        <w:t>, depending on the number of omics datasets in which it has a measured non-zero abundanc</w:t>
      </w:r>
      <w:r w:rsidR="00F90AB3">
        <w:t>e</w:t>
      </w:r>
      <w:r w:rsidR="009079CB">
        <w:t>.</w:t>
      </w:r>
      <w:r w:rsidR="00921A94">
        <w:t xml:space="preserve"> </w:t>
      </w:r>
      <w:r w:rsidR="00782189">
        <w:t xml:space="preserve">A </w:t>
      </w:r>
      <w:r w:rsidR="00782189" w:rsidRPr="00BB6DEF">
        <w:rPr>
          <w:i/>
          <w:iCs/>
        </w:rPr>
        <w:t>pathway modulation score</w:t>
      </w:r>
      <w:r w:rsidR="00782189">
        <w:t xml:space="preserve"> is calculated by summing up the node modulation scores for nodes in the pathway. </w:t>
      </w:r>
      <w:r w:rsidR="00921A94">
        <w:t xml:space="preserve">A </w:t>
      </w:r>
      <w:r w:rsidR="00921A94" w:rsidRPr="0044315F">
        <w:rPr>
          <w:i/>
          <w:iCs/>
        </w:rPr>
        <w:t xml:space="preserve">p-value </w:t>
      </w:r>
      <w:r w:rsidR="00921A94">
        <w:t>is calculated by generating a distribution of the pathway modulation scores</w:t>
      </w:r>
      <w:r w:rsidR="006E334B">
        <w:t xml:space="preserve"> by resampling fold-changes, standard deviations, and evidence scores from the dataset. </w:t>
      </w:r>
      <w:r w:rsidR="004220D0">
        <w:t xml:space="preserve">In a typical </w:t>
      </w:r>
      <w:proofErr w:type="spellStart"/>
      <w:r w:rsidR="004220D0">
        <w:t>mBONITA</w:t>
      </w:r>
      <w:proofErr w:type="spellEnd"/>
      <w:r w:rsidR="004220D0">
        <w:t xml:space="preserve"> analysis, these steps are automatically performed for all KEGG pathways that overlap with the training dataset</w:t>
      </w:r>
      <w:r w:rsidR="00524F00">
        <w:t xml:space="preserve">. The outputs of this analysis are a table of p-values for each pathway in each contrast, </w:t>
      </w:r>
      <w:proofErr w:type="spellStart"/>
      <w:r w:rsidR="00524F00">
        <w:t>graphml</w:t>
      </w:r>
      <w:proofErr w:type="spellEnd"/>
      <w:r w:rsidR="00524F00">
        <w:t xml:space="preserve"> files annotated with fold-changes and importance scores, ready to be imported into network visualization software such as </w:t>
      </w:r>
      <w:proofErr w:type="spellStart"/>
      <w:r w:rsidR="00524F00">
        <w:t>Cytoscape</w:t>
      </w:r>
      <w:proofErr w:type="spellEnd"/>
      <w:r w:rsidR="00524F00">
        <w:t xml:space="preserve"> or </w:t>
      </w:r>
      <w:proofErr w:type="spellStart"/>
      <w:r w:rsidR="00524F00">
        <w:t>Gephi</w:t>
      </w:r>
      <w:proofErr w:type="spellEnd"/>
      <w:r w:rsidR="00524F00">
        <w:t xml:space="preserve">, and tables of node modulation scores for each combination of pathway and contrast. </w:t>
      </w:r>
    </w:p>
    <w:p w14:paraId="2DA47CF7" w14:textId="77777777" w:rsidR="003829A1" w:rsidRDefault="003829A1" w:rsidP="003829A1">
      <w:pPr>
        <w:pStyle w:val="Heading2"/>
        <w:spacing w:after="0"/>
      </w:pPr>
      <w:proofErr w:type="spellStart"/>
      <w:proofErr w:type="gramStart"/>
      <w:r>
        <w:t>mBONITA</w:t>
      </w:r>
      <w:proofErr w:type="spellEnd"/>
      <w:proofErr w:type="gramEnd"/>
      <w:r>
        <w:t xml:space="preserve"> identifies mechanisms of hypoxia-mediated chemotaxis in RAMOS B cells </w:t>
      </w:r>
    </w:p>
    <w:p w14:paraId="3A933F0D" w14:textId="726F78FD" w:rsidR="00BE173B" w:rsidRDefault="00027D19" w:rsidP="00343A87">
      <w:pPr>
        <w:rPr>
          <w:ins w:id="18" w:author="Thakar, Juilee" w:date="2022-09-08T16:07:00Z"/>
        </w:rPr>
      </w:pPr>
      <w:r>
        <w:t xml:space="preserve">We used </w:t>
      </w:r>
      <w:proofErr w:type="spellStart"/>
      <w:r>
        <w:t>mBONITA</w:t>
      </w:r>
      <w:proofErr w:type="spellEnd"/>
      <w:r>
        <w:t xml:space="preserve"> to perform an integrative pathway analysis of three omics dataset</w:t>
      </w:r>
      <w:r w:rsidR="00A4755F">
        <w:t xml:space="preserve">s generated from RAMOS B cells grown under hypoxic and </w:t>
      </w:r>
      <w:proofErr w:type="spellStart"/>
      <w:r w:rsidR="00A4755F">
        <w:t>normoxic</w:t>
      </w:r>
      <w:proofErr w:type="spellEnd"/>
      <w:r w:rsidR="00A4755F">
        <w:t xml:space="preserve"> conditions, in combination with</w:t>
      </w:r>
      <w:r w:rsidR="009831FD">
        <w:t xml:space="preserve"> treatment with the </w:t>
      </w:r>
      <w:r w:rsidR="00697758">
        <w:t>calcineurin inhibitor</w:t>
      </w:r>
      <w:r w:rsidR="009831FD">
        <w:t xml:space="preserve"> cyclosporine A (CyA)</w:t>
      </w:r>
      <w:r w:rsidR="006A292B">
        <w:t xml:space="preserve"> (Supplementary Table 1)</w:t>
      </w:r>
      <w:r w:rsidR="009831FD">
        <w:t xml:space="preserve">. </w:t>
      </w:r>
      <w:ins w:id="19" w:author="Thakar, Juilee" w:date="2022-09-08T16:02:00Z">
        <w:r w:rsidR="00BE173B">
          <w:t xml:space="preserve">CyA modulates </w:t>
        </w:r>
      </w:ins>
      <w:del w:id="20" w:author="Thakar, Juilee" w:date="2022-09-08T16:02:00Z">
        <w:r w:rsidR="00697758" w:rsidDel="00BE173B">
          <w:delText>The goal of this study was to identify me</w:delText>
        </w:r>
        <w:r w:rsidR="00477499" w:rsidDel="00BE173B">
          <w:delText>chanisms by which calcineurin inhibitors</w:delText>
        </w:r>
        <w:r w:rsidR="0093641B" w:rsidDel="00BE173B">
          <w:delText xml:space="preserve"> modulate </w:delText>
        </w:r>
      </w:del>
      <w:r w:rsidR="0093641B">
        <w:t xml:space="preserve">oxygen-dependent chemotaxis in human B cells via the transcription factor HIF1A. </w:t>
      </w:r>
      <w:ins w:id="21" w:author="Thakar, Juilee" w:date="2022-09-08T16:02:00Z">
        <w:r w:rsidR="00BE173B">
          <w:t>T</w:t>
        </w:r>
      </w:ins>
      <w:del w:id="22" w:author="Thakar, Juilee" w:date="2022-09-08T16:02:00Z">
        <w:r w:rsidR="0091140E" w:rsidDel="00BE173B">
          <w:delText xml:space="preserve">Three </w:delText>
        </w:r>
      </w:del>
      <w:del w:id="23" w:author="Thakar, Juilee" w:date="2022-09-08T15:14:00Z">
        <w:r w:rsidR="0091140E" w:rsidDel="00307A07">
          <w:delText>levels of</w:delText>
        </w:r>
      </w:del>
      <w:del w:id="24" w:author="Thakar, Juilee" w:date="2022-09-08T16:02:00Z">
        <w:r w:rsidR="0091140E" w:rsidDel="00BE173B">
          <w:delText xml:space="preserve"> omics data were generated – t</w:delText>
        </w:r>
      </w:del>
      <w:r w:rsidR="0091140E">
        <w:t>ranscriptomics, proteomics, and phosphoproteomics</w:t>
      </w:r>
      <w:ins w:id="25" w:author="Thakar, Juilee" w:date="2022-09-08T16:02:00Z">
        <w:r w:rsidR="00BE173B">
          <w:t xml:space="preserve"> were measured</w:t>
        </w:r>
      </w:ins>
      <w:ins w:id="26" w:author="Thakar, Juilee" w:date="2022-09-08T16:03:00Z">
        <w:r w:rsidR="00BE173B">
          <w:t xml:space="preserve"> to </w:t>
        </w:r>
        <w:commentRangeStart w:id="27"/>
        <w:r w:rsidR="00BE173B">
          <w:t>XXXX</w:t>
        </w:r>
        <w:commentRangeEnd w:id="27"/>
        <w:r w:rsidR="00BE173B">
          <w:rPr>
            <w:rStyle w:val="CommentReference"/>
          </w:rPr>
          <w:commentReference w:id="27"/>
        </w:r>
      </w:ins>
      <w:r w:rsidR="0091140E">
        <w:t xml:space="preserve">. </w:t>
      </w:r>
      <w:ins w:id="28" w:author="Thakar, Juilee" w:date="2022-09-08T15:16:00Z">
        <w:r w:rsidR="00B62178">
          <w:t xml:space="preserve">Previous analysis of proteomic and </w:t>
        </w:r>
        <w:proofErr w:type="spellStart"/>
        <w:r w:rsidR="00B62178">
          <w:t>phosphoproteomic</w:t>
        </w:r>
        <w:proofErr w:type="spellEnd"/>
        <w:r w:rsidR="00B62178">
          <w:t xml:space="preserve"> levels </w:t>
        </w:r>
      </w:ins>
      <w:del w:id="29" w:author="Thakar, Juilee" w:date="2022-09-08T15:16:00Z">
        <w:r w:rsidR="0091140E" w:rsidDel="00B62178">
          <w:delText xml:space="preserve">We have previously </w:delText>
        </w:r>
        <w:r w:rsidR="004C618E" w:rsidDel="00B62178">
          <w:delText>shown that signaling pathways involved in</w:delText>
        </w:r>
      </w:del>
      <w:ins w:id="30" w:author="Thakar, Juilee" w:date="2022-09-08T15:16:00Z">
        <w:r w:rsidR="00B62178">
          <w:t>shows modulation of</w:t>
        </w:r>
      </w:ins>
      <w:r w:rsidR="004C618E">
        <w:t xml:space="preserve"> </w:t>
      </w:r>
      <w:commentRangeStart w:id="31"/>
      <w:r w:rsidR="004C618E">
        <w:t xml:space="preserve">cytoskeletal rearrangement </w:t>
      </w:r>
      <w:commentRangeEnd w:id="31"/>
      <w:r w:rsidR="00BE173B">
        <w:rPr>
          <w:rStyle w:val="CommentReference"/>
        </w:rPr>
        <w:commentReference w:id="31"/>
      </w:r>
      <w:del w:id="32" w:author="Thakar, Juilee" w:date="2022-09-08T15:17:00Z">
        <w:r w:rsidR="004C618E" w:rsidDel="00B62178">
          <w:delText xml:space="preserve">are dysregulated at the </w:delText>
        </w:r>
      </w:del>
      <w:del w:id="33" w:author="Thakar, Juilee" w:date="2022-09-08T15:16:00Z">
        <w:r w:rsidR="004C618E" w:rsidDel="00B62178">
          <w:delText xml:space="preserve">proteomic and phosphoproteomic levels </w:delText>
        </w:r>
      </w:del>
      <w:del w:id="34" w:author="Thakar, Juilee" w:date="2022-09-08T15:17:00Z">
        <w:r w:rsidR="004C618E" w:rsidDel="00B62178">
          <w:delText>under these experimental conditio</w:delText>
        </w:r>
        <w:r w:rsidR="00A37DEE" w:rsidDel="00B62178">
          <w:delText>n</w:delText>
        </w:r>
        <w:r w:rsidR="002565A3" w:rsidDel="00B62178">
          <w:delText>s</w:delText>
        </w:r>
      </w:del>
      <w:ins w:id="35" w:author="Thakar, Juilee" w:date="2022-09-08T15:17:00Z">
        <w:r w:rsidR="00B62178">
          <w:t xml:space="preserve"> </w:t>
        </w:r>
        <w:del w:id="36" w:author="Mukta Palshikar" w:date="2022-09-09T11:12:00Z">
          <w:r w:rsidR="00B62178" w:rsidDel="001469E0">
            <w:delText>under hypoxic condition</w:delText>
          </w:r>
        </w:del>
      </w:ins>
      <w:del w:id="37" w:author="Mukta Palshikar" w:date="2022-09-09T11:12:00Z">
        <w:r w:rsidR="002565A3" w:rsidDel="001469E0">
          <w:delText xml:space="preserve"> </w:delText>
        </w:r>
      </w:del>
      <w:r w:rsidR="0006080B">
        <w:fldChar w:fldCharType="begin">
          <w:fldData xml:space="preserve">PEVuZE5vdGU+PENpdGU+PEF1dGhvcj5IaWxjaGV5PC9BdXRob3I+PFllYXI+MjAxOTwvWWVhcj48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</w:fldData>
        </w:fldChar>
      </w:r>
      <w:r w:rsidR="00C94FFD">
        <w:instrText xml:space="preserve"> ADDIN EN.CITE </w:instrText>
      </w:r>
      <w:r w:rsidR="00C94FFD">
        <w:fldChar w:fldCharType="begin">
          <w:fldData xml:space="preserve">PEVuZE5vdGU+PENpdGU+PEF1dGhvcj5IaWxjaGV5PC9BdXRob3I+PFllYXI+MjAxOTwvWWVhcj48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</w:fldData>
        </w:fldChar>
      </w:r>
      <w:r w:rsidR="00C94FFD">
        <w:instrText xml:space="preserve"> ADDIN EN.CITE.DATA </w:instrText>
      </w:r>
      <w:r w:rsidR="00C94FFD">
        <w:fldChar w:fldCharType="end"/>
      </w:r>
      <w:r w:rsidR="0006080B">
        <w:fldChar w:fldCharType="separate"/>
      </w:r>
      <w:r w:rsidR="00C94FFD" w:rsidRPr="00C94FFD">
        <w:rPr>
          <w:noProof/>
          <w:vertAlign w:val="superscript"/>
        </w:rPr>
        <w:t>21, 22</w:t>
      </w:r>
      <w:r w:rsidR="0006080B">
        <w:fldChar w:fldCharType="end"/>
      </w:r>
      <w:r w:rsidR="0006080B">
        <w:t xml:space="preserve">. </w:t>
      </w:r>
      <w:r w:rsidR="00220C7E">
        <w:t xml:space="preserve">However, </w:t>
      </w:r>
      <w:ins w:id="38" w:author="Thakar, Juilee" w:date="2022-09-08T16:04:00Z">
        <w:r w:rsidR="00BE173B">
          <w:t xml:space="preserve">differentially regulated pathways identified from proteomic and </w:t>
        </w:r>
        <w:proofErr w:type="spellStart"/>
        <w:r w:rsidR="00BE173B">
          <w:t>phosphoproteomic</w:t>
        </w:r>
        <w:proofErr w:type="spellEnd"/>
        <w:r w:rsidR="00BE173B">
          <w:t xml:space="preserve"> analysis </w:t>
        </w:r>
      </w:ins>
      <w:del w:id="39" w:author="Thakar, Juilee" w:date="2022-09-08T16:05:00Z">
        <w:r w:rsidR="00220C7E" w:rsidDel="00BE173B">
          <w:delText xml:space="preserve">these effects </w:delText>
        </w:r>
      </w:del>
      <w:r w:rsidR="00220C7E">
        <w:t xml:space="preserve">were not </w:t>
      </w:r>
      <w:ins w:id="40" w:author="Thakar, Juilee" w:date="2022-09-08T16:05:00Z">
        <w:r w:rsidR="00BE173B">
          <w:t xml:space="preserve">different at </w:t>
        </w:r>
      </w:ins>
      <w:del w:id="41" w:author="Thakar, Juilee" w:date="2022-09-08T16:05:00Z">
        <w:r w:rsidR="00220C7E" w:rsidDel="00BE173B">
          <w:delText xml:space="preserve">apparent </w:delText>
        </w:r>
      </w:del>
      <w:proofErr w:type="spellStart"/>
      <w:r w:rsidR="00220C7E">
        <w:t>at</w:t>
      </w:r>
      <w:proofErr w:type="spellEnd"/>
      <w:r w:rsidR="00220C7E">
        <w:t xml:space="preserve"> the transcriptomic level </w:t>
      </w:r>
      <w:del w:id="42" w:author="Thakar, Juilee" w:date="2022-09-08T16:05:00Z">
        <w:r w:rsidR="00220C7E" w:rsidDel="00BE173B">
          <w:delText xml:space="preserve">either through differential expression analysis </w:delText>
        </w:r>
      </w:del>
      <w:r w:rsidR="00220C7E">
        <w:t>(Supplementary Figure 1A</w:t>
      </w:r>
      <w:ins w:id="43" w:author="Thakar, Juilee" w:date="2022-09-08T16:05:00Z">
        <w:r w:rsidR="00BE173B">
          <w:t>-C</w:t>
        </w:r>
      </w:ins>
      <w:del w:id="44" w:author="Thakar, Juilee" w:date="2022-09-08T16:05:00Z">
        <w:r w:rsidR="00220C7E" w:rsidDel="00BE173B">
          <w:delText>-B</w:delText>
        </w:r>
      </w:del>
      <w:r w:rsidR="00220C7E">
        <w:t>)</w:t>
      </w:r>
      <w:del w:id="45" w:author="Thakar, Juilee" w:date="2022-09-08T16:05:00Z">
        <w:r w:rsidR="00220C7E" w:rsidDel="00BE173B">
          <w:delText xml:space="preserve"> or over-representation analysis of differentially expressed genes (Supplementary Figure 1C)</w:delText>
        </w:r>
      </w:del>
      <w:r w:rsidR="00220C7E">
        <w:t xml:space="preserve">. </w:t>
      </w:r>
      <w:commentRangeStart w:id="46"/>
      <w:commentRangeStart w:id="47"/>
      <w:r w:rsidR="000F5AD7">
        <w:t>These discrepancies suggested that an integrative pathway analysis that took all three levels of available omics data</w:t>
      </w:r>
      <w:r w:rsidR="00143EFA">
        <w:t xml:space="preserve"> into account would provide </w:t>
      </w:r>
      <w:r w:rsidR="00483F40">
        <w:t>more insights i</w:t>
      </w:r>
      <w:commentRangeEnd w:id="46"/>
      <w:r w:rsidR="00BE173B">
        <w:rPr>
          <w:rStyle w:val="CommentReference"/>
        </w:rPr>
        <w:commentReference w:id="46"/>
      </w:r>
      <w:commentRangeEnd w:id="47"/>
      <w:r w:rsidR="006C6B25">
        <w:rPr>
          <w:rStyle w:val="CommentReference"/>
        </w:rPr>
        <w:commentReference w:id="47"/>
      </w:r>
      <w:r w:rsidR="00483F40">
        <w:t xml:space="preserve">nto the mechanisms underlying the observed phenotypes of modulated cell migration. </w:t>
      </w:r>
      <w:r w:rsidR="00F16EF2">
        <w:t xml:space="preserve">Datasets were processed as described in the Methods. </w:t>
      </w:r>
      <w:r w:rsidR="00B868B0">
        <w:t xml:space="preserve">We considered only conditions that were profiled in all three datasets (Supplementary Table 1). </w:t>
      </w:r>
      <w:r w:rsidR="001159B7">
        <w:t xml:space="preserve">Preliminary analysis showed that </w:t>
      </w:r>
      <w:r w:rsidR="008F64EC">
        <w:t xml:space="preserve">there were significant differences in the number of molecular entities profiled in the three datasets. Only 1505 genes were profiled in all three datasets out of a total of </w:t>
      </w:r>
      <w:r w:rsidR="0060301B" w:rsidRPr="0060301B">
        <w:t>17846</w:t>
      </w:r>
      <w:r w:rsidR="0060301B">
        <w:t xml:space="preserve"> profiled genes (Figure 1A). </w:t>
      </w:r>
      <w:r w:rsidR="00BF5C3D">
        <w:t xml:space="preserve">In addition, the measured abundances of these 1505 genes had a </w:t>
      </w:r>
      <w:commentRangeStart w:id="48"/>
      <w:r w:rsidR="00BC69A6">
        <w:t xml:space="preserve">low </w:t>
      </w:r>
      <w:commentRangeEnd w:id="48"/>
      <w:r w:rsidR="00B62178">
        <w:rPr>
          <w:rStyle w:val="CommentReference"/>
        </w:rPr>
        <w:commentReference w:id="48"/>
      </w:r>
      <w:r w:rsidR="00DF27FB">
        <w:t xml:space="preserve">Spearman </w:t>
      </w:r>
      <w:r w:rsidR="00BC69A6">
        <w:t>correlation across datasets</w:t>
      </w:r>
      <w:r w:rsidR="001E778A">
        <w:t xml:space="preserve"> even when separated by condition</w:t>
      </w:r>
      <w:r w:rsidR="00BC69A6">
        <w:t>, in line with previous studies</w:t>
      </w:r>
      <w:r w:rsidR="00B8187E">
        <w:t xml:space="preserve"> </w:t>
      </w:r>
      <w:r w:rsidR="00B8187E" w:rsidRPr="005D3ACB">
        <w:rPr>
          <w:highlight w:val="yellow"/>
        </w:rPr>
        <w:t>(move to discussion)</w:t>
      </w:r>
      <w:r w:rsidR="00271431">
        <w:t>, ran</w:t>
      </w:r>
      <w:r w:rsidR="0008693C">
        <w:t>g</w:t>
      </w:r>
      <w:r w:rsidR="00271431">
        <w:t xml:space="preserve">ing from </w:t>
      </w:r>
      <w:r w:rsidR="00DF27FB">
        <w:t xml:space="preserve">x-y, </w:t>
      </w:r>
      <w:proofErr w:type="spellStart"/>
      <w:r w:rsidR="00DF27FB">
        <w:t>pvalue</w:t>
      </w:r>
      <w:proofErr w:type="spellEnd"/>
      <w:r w:rsidR="00DF27FB">
        <w:t xml:space="preserve"> &lt; z </w:t>
      </w:r>
      <w:r w:rsidR="00DF27FB" w:rsidRPr="005D3ACB">
        <w:rPr>
          <w:highlight w:val="yellow"/>
        </w:rPr>
        <w:t xml:space="preserve">(insert values from </w:t>
      </w:r>
      <w:proofErr w:type="spellStart"/>
      <w:r w:rsidR="00DF27FB" w:rsidRPr="005D3ACB">
        <w:rPr>
          <w:highlight w:val="yellow"/>
        </w:rPr>
        <w:t>Jupyter</w:t>
      </w:r>
      <w:proofErr w:type="spellEnd"/>
      <w:r w:rsidR="00DF27FB" w:rsidRPr="005D3ACB">
        <w:rPr>
          <w:highlight w:val="yellow"/>
        </w:rPr>
        <w:t xml:space="preserve"> notebook here)</w:t>
      </w:r>
      <w:r w:rsidR="005D3ACB">
        <w:t xml:space="preserve"> (Figure 1B)</w:t>
      </w:r>
      <w:r w:rsidR="00B8187E">
        <w:t>.</w:t>
      </w:r>
      <w:r w:rsidR="00086C9E">
        <w:t xml:space="preserve"> </w:t>
      </w:r>
    </w:p>
    <w:p w14:paraId="575B6874" w14:textId="05AF48E8" w:rsidR="00EC2485" w:rsidRDefault="00591A41" w:rsidP="00343A87">
      <w:r>
        <w:t xml:space="preserve">We then performed pathway analysis with </w:t>
      </w:r>
      <w:proofErr w:type="spellStart"/>
      <w:r>
        <w:t>mBONITA</w:t>
      </w:r>
      <w:proofErr w:type="spellEnd"/>
      <w:r>
        <w:t xml:space="preserve"> on the </w:t>
      </w:r>
      <w:del w:id="49" w:author="Thakar, Juilee" w:date="2022-09-08T16:08:00Z">
        <w:r w:rsidDel="00BE173B">
          <w:delText xml:space="preserve">integrated </w:delText>
        </w:r>
      </w:del>
      <w:commentRangeStart w:id="50"/>
      <w:ins w:id="51" w:author="Thakar, Juilee" w:date="2022-09-08T16:08:00Z">
        <w:r w:rsidR="00BE173B">
          <w:t>combined</w:t>
        </w:r>
        <w:commentRangeEnd w:id="50"/>
        <w:r w:rsidR="00BE173B">
          <w:rPr>
            <w:rStyle w:val="CommentReference"/>
          </w:rPr>
          <w:commentReference w:id="50"/>
        </w:r>
        <w:r w:rsidR="00BE173B">
          <w:t xml:space="preserve"> </w:t>
        </w:r>
      </w:ins>
      <w:r>
        <w:t>omics datasets</w:t>
      </w:r>
      <w:r w:rsidR="0056448C">
        <w:t xml:space="preserve"> and identified pathways </w:t>
      </w:r>
      <w:r w:rsidR="009E1663">
        <w:t>modulated</w:t>
      </w:r>
      <w:r w:rsidR="0056448C">
        <w:t xml:space="preserve"> in three contrasts</w:t>
      </w:r>
      <w:r w:rsidR="00495028">
        <w:t xml:space="preserve"> (Figure 1C</w:t>
      </w:r>
      <w:r w:rsidR="00763EBD">
        <w:t>, Supplementary File 1</w:t>
      </w:r>
      <w:r w:rsidR="00495028">
        <w:t>)</w:t>
      </w:r>
      <w:r w:rsidR="0056448C">
        <w:t>.</w:t>
      </w:r>
      <w:r w:rsidR="00495028">
        <w:t xml:space="preserve"> </w:t>
      </w:r>
      <w:proofErr w:type="spellStart"/>
      <w:proofErr w:type="gramStart"/>
      <w:r w:rsidR="0018041C">
        <w:t>mBONITA</w:t>
      </w:r>
      <w:proofErr w:type="spellEnd"/>
      <w:proofErr w:type="gramEnd"/>
      <w:r w:rsidR="0018041C">
        <w:t xml:space="preserve"> identified that </w:t>
      </w:r>
      <w:r w:rsidR="0079786E">
        <w:t xml:space="preserve">the HIF1-A signaling pathway is dysregulated between samples grown at </w:t>
      </w:r>
      <w:r w:rsidR="00642463">
        <w:t>1% oxygen without CyA and those grown at 1% oxygen with CyA, and the chemokine signaling pathway</w:t>
      </w:r>
      <w:r w:rsidR="00DE7A4C">
        <w:t xml:space="preserve"> is dysregulated between samples grown at 1% oxygen without CyA and those grown at 1% oxygen with Cy</w:t>
      </w:r>
      <w:r w:rsidR="0045239E">
        <w:t>A</w:t>
      </w:r>
      <w:r w:rsidR="00232733">
        <w:t xml:space="preserve">. </w:t>
      </w:r>
      <w:commentRangeStart w:id="52"/>
      <w:r w:rsidR="00232733">
        <w:t xml:space="preserve">Other </w:t>
      </w:r>
      <w:r w:rsidR="009E1663">
        <w:t>modulated</w:t>
      </w:r>
      <w:r w:rsidR="00232733">
        <w:t xml:space="preserve"> pathways include the progesterone-mediated oocyte maturation, oocyte meiosis and breast cancer pathways, all of whic</w:t>
      </w:r>
      <w:r w:rsidR="003C708D">
        <w:t xml:space="preserve">h </w:t>
      </w:r>
      <w:r w:rsidR="00712ACA">
        <w:t xml:space="preserve">include many nodes </w:t>
      </w:r>
      <w:r w:rsidR="003C708D">
        <w:t>linked to the MAPK signaling pathway</w:t>
      </w:r>
      <w:commentRangeEnd w:id="52"/>
      <w:r w:rsidR="00B16026">
        <w:rPr>
          <w:rStyle w:val="CommentReference"/>
        </w:rPr>
        <w:commentReference w:id="52"/>
      </w:r>
      <w:r w:rsidR="003C708D">
        <w:t xml:space="preserve">. </w:t>
      </w:r>
      <w:r w:rsidR="006C18FB">
        <w:t xml:space="preserve">The long-term depression pathway, which </w:t>
      </w:r>
      <w:r w:rsidR="004B6B88">
        <w:t>includes components of the</w:t>
      </w:r>
      <w:r w:rsidR="0068699D">
        <w:t xml:space="preserve"> calcium signaling</w:t>
      </w:r>
      <w:r w:rsidR="004B6B88">
        <w:t xml:space="preserve"> pathway, is also dysregulated between samples grown at 1% and 19% oxygen without cyclosporine. </w:t>
      </w:r>
      <w:r w:rsidR="00D14F5A">
        <w:t xml:space="preserve">This small list of pathways identified by </w:t>
      </w:r>
      <w:proofErr w:type="spellStart"/>
      <w:r w:rsidR="00D14F5A">
        <w:t>mBONITA</w:t>
      </w:r>
      <w:proofErr w:type="spellEnd"/>
      <w:r w:rsidR="00D14F5A">
        <w:t xml:space="preserve"> is </w:t>
      </w:r>
      <w:commentRangeStart w:id="53"/>
      <w:r w:rsidR="00D14F5A">
        <w:t>highly</w:t>
      </w:r>
      <w:r w:rsidR="00CF19D6">
        <w:t xml:space="preserve"> interpretable and </w:t>
      </w:r>
      <w:r w:rsidR="00D14F5A">
        <w:t>specific</w:t>
      </w:r>
      <w:r w:rsidR="00CF19D6">
        <w:t xml:space="preserve"> to the condition under study</w:t>
      </w:r>
      <w:commentRangeEnd w:id="53"/>
      <w:r w:rsidR="00BE173B">
        <w:rPr>
          <w:rStyle w:val="CommentReference"/>
        </w:rPr>
        <w:commentReference w:id="53"/>
      </w:r>
      <w:r w:rsidR="00D14F5A">
        <w:t>.</w:t>
      </w:r>
    </w:p>
    <w:p w14:paraId="2941D37B" w14:textId="2886F6E3" w:rsidR="00805FA9" w:rsidRDefault="00805FA9" w:rsidP="00587F4D">
      <w:pPr>
        <w:pStyle w:val="Heading2"/>
        <w:spacing w:after="0"/>
      </w:pPr>
      <w:commentRangeStart w:id="54"/>
      <w:commentRangeStart w:id="55"/>
      <w:r w:rsidRPr="00126AA8">
        <w:t>Pathway</w:t>
      </w:r>
      <w:r>
        <w:t xml:space="preserve">-based prioritization of genes in </w:t>
      </w:r>
      <w:r w:rsidR="007D2F34">
        <w:t>a signaling netw</w:t>
      </w:r>
      <w:r w:rsidR="007D5C34">
        <w:t xml:space="preserve">ork </w:t>
      </w:r>
      <w:r w:rsidR="0028107D">
        <w:t xml:space="preserve">with </w:t>
      </w:r>
      <w:proofErr w:type="spellStart"/>
      <w:r w:rsidR="0028107D">
        <w:t>mBONITA</w:t>
      </w:r>
      <w:commentRangeEnd w:id="54"/>
      <w:proofErr w:type="spellEnd"/>
      <w:r w:rsidR="00BE173B">
        <w:rPr>
          <w:rStyle w:val="CommentReference"/>
          <w:rFonts w:eastAsiaTheme="minorEastAsia" w:cs="Arial"/>
          <w:b w:val="0"/>
          <w:bCs w:val="0"/>
          <w:color w:val="auto"/>
        </w:rPr>
        <w:commentReference w:id="54"/>
      </w:r>
      <w:commentRangeEnd w:id="55"/>
      <w:r w:rsidR="0015027F">
        <w:rPr>
          <w:rStyle w:val="CommentReference"/>
          <w:rFonts w:eastAsiaTheme="minorEastAsia" w:cs="Arial"/>
          <w:b w:val="0"/>
          <w:bCs w:val="0"/>
          <w:color w:val="auto"/>
        </w:rPr>
        <w:commentReference w:id="55"/>
      </w:r>
    </w:p>
    <w:p w14:paraId="054ABD65" w14:textId="04B4E2DA" w:rsidR="00174239" w:rsidRDefault="00174239" w:rsidP="00174239">
      <w:pPr>
        <w:spacing w:after="0"/>
        <w:rPr>
          <w:rFonts w:eastAsia="Arial"/>
          <w:lang w:val="en"/>
        </w:rPr>
      </w:pPr>
      <w:r w:rsidRPr="000F7A14">
        <w:rPr>
          <w:rFonts w:eastAsia="Arial"/>
          <w:lang w:val="en"/>
        </w:rPr>
        <w:t>We used BONITA</w:t>
      </w:r>
      <w:r w:rsidR="0059305F">
        <w:rPr>
          <w:rFonts w:eastAsia="Arial"/>
          <w:lang w:val="en"/>
        </w:rPr>
        <w:t>’s rule determination algorithm BONITA-RD</w:t>
      </w:r>
      <w:r w:rsidRPr="000F7A14">
        <w:rPr>
          <w:rFonts w:eastAsia="Arial"/>
          <w:lang w:val="en"/>
        </w:rPr>
        <w:t xml:space="preserve"> to identify Boolean rules for all three datasets</w:t>
      </w:r>
      <w:r w:rsidR="00201CD7">
        <w:rPr>
          <w:rFonts w:eastAsia="Arial"/>
          <w:lang w:val="en"/>
        </w:rPr>
        <w:t xml:space="preserve"> as well as an integrated dataset</w:t>
      </w:r>
      <w:r w:rsidRPr="000F7A14">
        <w:rPr>
          <w:rFonts w:eastAsia="Arial"/>
          <w:lang w:val="en"/>
        </w:rPr>
        <w:t xml:space="preserve"> as described in the Methods. </w:t>
      </w:r>
      <w:r w:rsidR="001048BB">
        <w:rPr>
          <w:rFonts w:eastAsia="Arial"/>
          <w:lang w:val="en"/>
        </w:rPr>
        <w:t>T</w:t>
      </w:r>
      <w:r w:rsidRPr="000F7A14">
        <w:rPr>
          <w:rFonts w:eastAsia="Arial"/>
          <w:lang w:val="en"/>
        </w:rPr>
        <w:t>he average size of the equivalent rule set (ERS) for nodes with in-degree &gt;= 3, which is used as a proxy for BONITA</w:t>
      </w:r>
      <w:r w:rsidR="0059305F">
        <w:rPr>
          <w:rFonts w:eastAsia="Arial"/>
          <w:lang w:val="en"/>
        </w:rPr>
        <w:t>-RD</w:t>
      </w:r>
      <w:r w:rsidRPr="000F7A14">
        <w:rPr>
          <w:rFonts w:eastAsia="Arial"/>
          <w:lang w:val="en"/>
        </w:rPr>
        <w:t>’s ability to narrow down the state space of Boolean rules, was significantly different for the same networks between different datasets (t-test, adjusted p-value &lt; 0.05)</w:t>
      </w:r>
      <w:r w:rsidR="007F6FBC">
        <w:rPr>
          <w:rFonts w:eastAsia="Arial"/>
          <w:lang w:val="en"/>
        </w:rPr>
        <w:t xml:space="preserve"> (Supplementary Figure 2A)</w:t>
      </w:r>
      <w:r w:rsidRPr="000F7A14">
        <w:rPr>
          <w:rFonts w:eastAsia="Arial"/>
          <w:lang w:val="en"/>
        </w:rPr>
        <w:t xml:space="preserve">. </w:t>
      </w:r>
      <w:r w:rsidR="00952D7D">
        <w:rPr>
          <w:rFonts w:eastAsia="Arial"/>
          <w:lang w:val="en"/>
        </w:rPr>
        <w:t>We found that BONITA</w:t>
      </w:r>
      <w:r w:rsidR="00D06845">
        <w:rPr>
          <w:rFonts w:eastAsia="Arial"/>
          <w:lang w:val="en"/>
        </w:rPr>
        <w:t>-RD</w:t>
      </w:r>
      <w:r w:rsidR="00952D7D">
        <w:rPr>
          <w:rFonts w:eastAsia="Arial"/>
          <w:lang w:val="en"/>
        </w:rPr>
        <w:t>’s rule inference algorithm inferred smaller (and hence more high-confidence) rule sets</w:t>
      </w:r>
      <w:r w:rsidR="00E946C5">
        <w:rPr>
          <w:rFonts w:eastAsia="Arial"/>
          <w:lang w:val="en"/>
        </w:rPr>
        <w:t xml:space="preserve"> when omics datasets were combined to form a single training dataset (Supplementary Figure 2A). </w:t>
      </w:r>
      <w:r w:rsidRPr="000F7A14">
        <w:rPr>
          <w:rFonts w:eastAsia="Arial"/>
          <w:lang w:val="en"/>
        </w:rPr>
        <w:t xml:space="preserve">We also </w:t>
      </w:r>
      <w:r w:rsidR="00830EF1">
        <w:rPr>
          <w:rFonts w:eastAsia="Arial"/>
          <w:lang w:val="en"/>
        </w:rPr>
        <w:t>calculated node importance scores using BONITA</w:t>
      </w:r>
      <w:r w:rsidR="004B657C">
        <w:rPr>
          <w:rFonts w:eastAsia="Arial"/>
          <w:lang w:val="en"/>
        </w:rPr>
        <w:t xml:space="preserve"> using each training</w:t>
      </w:r>
      <w:r w:rsidRPr="000F7A14">
        <w:rPr>
          <w:rFonts w:eastAsia="Arial"/>
          <w:lang w:val="en"/>
        </w:rPr>
        <w:t xml:space="preserve"> dataset and found </w:t>
      </w:r>
      <w:r w:rsidR="00073DA3">
        <w:rPr>
          <w:rFonts w:eastAsia="Arial"/>
          <w:lang w:val="en"/>
        </w:rPr>
        <w:t xml:space="preserve">that </w:t>
      </w:r>
      <w:r w:rsidR="004B657C">
        <w:rPr>
          <w:rFonts w:eastAsia="Arial"/>
          <w:lang w:val="en"/>
        </w:rPr>
        <w:t>importance scores</w:t>
      </w:r>
      <w:r w:rsidR="00073DA3">
        <w:rPr>
          <w:rFonts w:eastAsia="Arial"/>
          <w:lang w:val="en"/>
        </w:rPr>
        <w:t xml:space="preserve"> were highly correlated</w:t>
      </w:r>
      <w:r w:rsidRPr="000F7A14">
        <w:rPr>
          <w:rFonts w:eastAsia="Arial"/>
          <w:lang w:val="en"/>
        </w:rPr>
        <w:t xml:space="preserve"> </w:t>
      </w:r>
      <w:r w:rsidR="004B657C">
        <w:rPr>
          <w:rFonts w:eastAsia="Arial"/>
          <w:lang w:val="en"/>
        </w:rPr>
        <w:t xml:space="preserve">between datasets </w:t>
      </w:r>
      <w:r w:rsidRPr="000F7A14">
        <w:rPr>
          <w:rFonts w:eastAsia="Arial"/>
          <w:lang w:val="en"/>
        </w:rPr>
        <w:t>(</w:t>
      </w:r>
      <w:r w:rsidR="00B67398">
        <w:rPr>
          <w:rFonts w:eastAsia="Arial"/>
          <w:lang w:val="en"/>
        </w:rPr>
        <w:t xml:space="preserve">Supplementary </w:t>
      </w:r>
      <w:r w:rsidRPr="000F7A14">
        <w:rPr>
          <w:rFonts w:eastAsia="Arial"/>
          <w:lang w:val="en"/>
        </w:rPr>
        <w:t>Figure 2B</w:t>
      </w:r>
      <w:r w:rsidR="00073DA3">
        <w:rPr>
          <w:rFonts w:eastAsia="Arial"/>
          <w:lang w:val="en"/>
        </w:rPr>
        <w:t>, Supplementary Table 3</w:t>
      </w:r>
      <w:r w:rsidRPr="000F7A14">
        <w:rPr>
          <w:rFonts w:eastAsia="Arial"/>
          <w:lang w:val="en"/>
        </w:rPr>
        <w:t xml:space="preserve">). </w:t>
      </w:r>
      <w:r w:rsidR="00CB47F0">
        <w:rPr>
          <w:rFonts w:eastAsia="Arial"/>
          <w:lang w:val="en"/>
        </w:rPr>
        <w:t xml:space="preserve">We note that node importance scores are independent of </w:t>
      </w:r>
      <w:r w:rsidR="008D3C5F">
        <w:rPr>
          <w:rFonts w:eastAsia="Arial"/>
          <w:lang w:val="en"/>
        </w:rPr>
        <w:t xml:space="preserve">dataset-specific fold changes and are dependent solely on network topology and inferred Boolean rules. </w:t>
      </w:r>
      <w:r w:rsidRPr="000F7A14">
        <w:rPr>
          <w:rFonts w:eastAsia="Arial"/>
          <w:lang w:val="en"/>
        </w:rPr>
        <w:t>Both these observations underscore the difference in signaling information that can be obtained from these molecular layers and the importance of a meaningful combination of abundance measures to learn node importance scores.</w:t>
      </w:r>
    </w:p>
    <w:p w14:paraId="5CBA3ACE" w14:textId="66D0A07F" w:rsidR="00174239" w:rsidRPr="00174239" w:rsidRDefault="00A77F9F" w:rsidP="00174239">
      <w:r>
        <w:t xml:space="preserve">We demonstrate the effectiveness and interpretability of </w:t>
      </w:r>
      <w:proofErr w:type="spellStart"/>
      <w:r>
        <w:t>mBONITA’s</w:t>
      </w:r>
      <w:proofErr w:type="spellEnd"/>
      <w:r>
        <w:t xml:space="preserve"> node modulation score on a </w:t>
      </w:r>
      <w:r w:rsidR="001554D6">
        <w:t xml:space="preserve">previously-described </w:t>
      </w:r>
      <w:r>
        <w:t xml:space="preserve">custom network describing </w:t>
      </w:r>
      <w:r w:rsidR="00653769" w:rsidRPr="00653769">
        <w:t xml:space="preserve">the </w:t>
      </w:r>
      <w:r w:rsidR="001554D6">
        <w:t xml:space="preserve">HIF1A-mediated </w:t>
      </w:r>
      <w:r w:rsidR="00653769" w:rsidRPr="00653769">
        <w:t>response of B cells</w:t>
      </w:r>
      <w:r w:rsidR="001554D6">
        <w:t xml:space="preserve"> to hypoxia and treatment with CyA</w:t>
      </w:r>
      <w:r w:rsidR="00A821CB">
        <w:t xml:space="preserve"> </w:t>
      </w:r>
      <w:r w:rsidR="00A821CB">
        <w:fldChar w:fldCharType="begin"/>
      </w:r>
      <w:r w:rsidR="00C94FFD">
        <w:instrText xml:space="preserve"> ADDIN EN.CITE &lt;EndNote&gt;&lt;Cite&gt;&lt;Author&gt;Hilchey&lt;/Author&gt;&lt;Year&gt;2022&lt;/Year&gt;&lt;RecNum&gt;1327&lt;/RecNum&gt;&lt;DisplayText&gt;&lt;style face="superscript"&gt;6&lt;/style&gt;&lt;/DisplayText&gt;&lt;record&gt;&lt;rec-number&gt;1327&lt;/rec-number&gt;&lt;foreign-keys&gt;&lt;key app="EN" db-id="papaaw2fa20sx4eds285erays2er5z5xrw5w" timestamp="1648674028" guid="4c315ac6-e14e-4123-9040-d2ca98eb7a50"&gt;1327&lt;/key&gt;&lt;/foreign-keys&gt;&lt;ref-type name="Journal Article"&gt;17&lt;/ref-type&gt;&lt;contributors&gt;&lt;authors&gt;&lt;author&gt;Hilchey, Shannon P&lt;/author&gt;&lt;author&gt;Palshikar, Mukta G&lt;/author&gt;&lt;author&gt;Shen, Shichen&lt;/author&gt;&lt;author&gt;Rasam, Sailee&lt;/author&gt;&lt;author&gt;Mendelson, Eric S&lt;/author&gt;&lt;author&gt;Emo, Jason A&lt;/author&gt;&lt;author&gt;Thakar, Juilee&lt;/author&gt;&lt;author&gt;Qu, Jun&lt;/author&gt;&lt;author&gt;Zand, Martin S&lt;/author&gt;&lt;/authors&gt;&lt;/contributors&gt;&lt;titles&gt;&lt;title&gt;LSP1 Attenuates Human B Cell Migration at Physiological Oxygen Levels, as Revealed by Phosphoproteomics Analysis&lt;/title&gt;&lt;secondary-title&gt;In preparation&lt;/secondary-title&gt;&lt;/titles&gt;&lt;periodical&gt;&lt;full-title&gt;In preparation&lt;/full-title&gt;&lt;/periodical&gt;&lt;dates&gt;&lt;year&gt;2022&lt;/year&gt;&lt;/dates&gt;&lt;urls&gt;&lt;/urls&gt;&lt;/record&gt;&lt;/Cite&gt;&lt;/EndNote&gt;</w:instrText>
      </w:r>
      <w:r w:rsidR="00A821CB">
        <w:fldChar w:fldCharType="separate"/>
      </w:r>
      <w:r w:rsidR="00C94FFD" w:rsidRPr="00C94FFD">
        <w:rPr>
          <w:noProof/>
          <w:vertAlign w:val="superscript"/>
        </w:rPr>
        <w:t>6</w:t>
      </w:r>
      <w:r w:rsidR="00A821CB">
        <w:fldChar w:fldCharType="end"/>
      </w:r>
      <w:r w:rsidR="00A821CB">
        <w:t xml:space="preserve"> (Supplementary Table 2).</w:t>
      </w:r>
      <w:r w:rsidR="001F6522">
        <w:t xml:space="preserve"> </w:t>
      </w:r>
      <w:r w:rsidR="001F6522" w:rsidRPr="001F6522">
        <w:rPr>
          <w:highlight w:val="yellow"/>
        </w:rPr>
        <w:t>(Results pending – experiment still running, placeholder figure</w:t>
      </w:r>
      <w:r w:rsidR="00EC230E">
        <w:rPr>
          <w:highlight w:val="yellow"/>
        </w:rPr>
        <w:t xml:space="preserve"> on slide #7</w:t>
      </w:r>
      <w:r w:rsidR="001F6522" w:rsidRPr="001F6522">
        <w:rPr>
          <w:highlight w:val="yellow"/>
        </w:rPr>
        <w:t>)</w:t>
      </w:r>
      <w:r w:rsidR="001554D6">
        <w:t xml:space="preserve">. </w:t>
      </w:r>
    </w:p>
    <w:p w14:paraId="42B0267D" w14:textId="344FABC6" w:rsidR="00A4586A" w:rsidRPr="00B92349" w:rsidRDefault="00A4586A" w:rsidP="00587F4D">
      <w:pPr>
        <w:spacing w:after="0"/>
        <w:rPr>
          <w:b/>
          <w:bCs/>
          <w:i/>
          <w:iCs/>
          <w:u w:val="single"/>
          <w:lang w:val="en"/>
        </w:rPr>
      </w:pPr>
      <w:r w:rsidRPr="00B92349">
        <w:rPr>
          <w:b/>
          <w:bCs/>
          <w:i/>
          <w:iCs/>
          <w:u w:val="single"/>
          <w:lang w:val="en"/>
        </w:rPr>
        <w:t xml:space="preserve">Corresponds to Figure </w:t>
      </w:r>
      <w:r w:rsidR="004C6AEC">
        <w:rPr>
          <w:b/>
          <w:bCs/>
          <w:i/>
          <w:iCs/>
          <w:u w:val="single"/>
          <w:lang w:val="en"/>
        </w:rPr>
        <w:t>2</w:t>
      </w:r>
    </w:p>
    <w:p w14:paraId="1008F51D" w14:textId="326648F8" w:rsidR="00A4586A" w:rsidRPr="00535BC8" w:rsidRDefault="00167D2D" w:rsidP="00587F4D">
      <w:pPr>
        <w:spacing w:after="0"/>
        <w:rPr>
          <w:rFonts w:eastAsia="Arial"/>
          <w:b/>
          <w:bCs/>
          <w:lang w:val="en"/>
        </w:rPr>
      </w:pPr>
      <w:r w:rsidRPr="00535BC8">
        <w:rPr>
          <w:rFonts w:eastAsia="Arial"/>
          <w:b/>
          <w:bCs/>
          <w:lang w:val="en"/>
        </w:rPr>
        <w:t>Outline:</w:t>
      </w:r>
    </w:p>
    <w:p w14:paraId="091E9569" w14:textId="77777777" w:rsidR="00167D2D" w:rsidRDefault="00167D2D" w:rsidP="00587F4D">
      <w:pPr>
        <w:spacing w:after="0"/>
        <w:rPr>
          <w:rFonts w:eastAsia="Arial"/>
          <w:lang w:val="en"/>
        </w:rPr>
      </w:pPr>
      <w:r>
        <w:rPr>
          <w:rFonts w:eastAsia="Arial"/>
          <w:lang w:val="en"/>
        </w:rPr>
        <w:tab/>
        <w:t xml:space="preserve">Rule inference – </w:t>
      </w:r>
      <w:proofErr w:type="spellStart"/>
      <w:r>
        <w:rPr>
          <w:rFonts w:eastAsia="Arial"/>
          <w:lang w:val="en"/>
        </w:rPr>
        <w:t>mBONITA</w:t>
      </w:r>
      <w:proofErr w:type="spellEnd"/>
      <w:r>
        <w:rPr>
          <w:rFonts w:eastAsia="Arial"/>
          <w:lang w:val="en"/>
        </w:rPr>
        <w:t xml:space="preserve"> identifies a small set of rules from combined omics data</w:t>
      </w:r>
    </w:p>
    <w:p w14:paraId="53EC16DB" w14:textId="6368C264" w:rsidR="00167D2D" w:rsidRDefault="00167D2D" w:rsidP="00587F4D">
      <w:pPr>
        <w:spacing w:after="0"/>
        <w:rPr>
          <w:rFonts w:eastAsia="Arial"/>
          <w:lang w:val="en"/>
        </w:rPr>
      </w:pPr>
      <w:r>
        <w:rPr>
          <w:rFonts w:eastAsia="Arial"/>
          <w:lang w:val="en"/>
        </w:rPr>
        <w:tab/>
        <w:t xml:space="preserve">Node importance scores – </w:t>
      </w:r>
      <w:proofErr w:type="spellStart"/>
      <w:r>
        <w:rPr>
          <w:rFonts w:eastAsia="Arial"/>
          <w:lang w:val="en"/>
        </w:rPr>
        <w:t>mBONITA</w:t>
      </w:r>
      <w:proofErr w:type="spellEnd"/>
      <w:r>
        <w:rPr>
          <w:rFonts w:eastAsia="Arial"/>
          <w:lang w:val="en"/>
        </w:rPr>
        <w:t xml:space="preserve"> prioritizes genes </w:t>
      </w:r>
      <w:r w:rsidR="00B22B11">
        <w:rPr>
          <w:rFonts w:eastAsia="Arial"/>
          <w:lang w:val="en"/>
        </w:rPr>
        <w:t>according to their influence over signal flow</w:t>
      </w:r>
    </w:p>
    <w:p w14:paraId="05721DAF" w14:textId="4C277CDF" w:rsidR="00167D2D" w:rsidRDefault="00167D2D" w:rsidP="00587F4D">
      <w:pPr>
        <w:spacing w:after="0"/>
        <w:rPr>
          <w:rFonts w:eastAsia="Arial"/>
          <w:lang w:val="en"/>
        </w:rPr>
      </w:pPr>
      <w:r>
        <w:rPr>
          <w:rFonts w:eastAsia="Arial"/>
          <w:lang w:val="en"/>
        </w:rPr>
        <w:tab/>
        <w:t>Case study – LSP1/HIF1A centric network</w:t>
      </w:r>
      <w:r w:rsidR="00DE5291">
        <w:rPr>
          <w:rFonts w:eastAsia="Arial"/>
          <w:lang w:val="en"/>
        </w:rPr>
        <w:t>, node importance scor</w:t>
      </w:r>
      <w:r w:rsidR="00C64B11">
        <w:rPr>
          <w:rFonts w:eastAsia="Arial"/>
          <w:lang w:val="en"/>
        </w:rPr>
        <w:t>es,</w:t>
      </w:r>
      <w:r w:rsidR="00E7425D">
        <w:rPr>
          <w:rFonts w:eastAsia="Arial"/>
          <w:lang w:val="en"/>
        </w:rPr>
        <w:t xml:space="preserve"> </w:t>
      </w:r>
      <w:r>
        <w:rPr>
          <w:rFonts w:eastAsia="Arial"/>
          <w:lang w:val="en"/>
        </w:rPr>
        <w:t xml:space="preserve"> </w:t>
      </w:r>
    </w:p>
    <w:p w14:paraId="0906F2AB" w14:textId="2A8C9FBD" w:rsidR="002336DE" w:rsidRDefault="008879A1" w:rsidP="00587F4D">
      <w:pPr>
        <w:pStyle w:val="Heading2"/>
        <w:spacing w:after="0"/>
      </w:pPr>
      <w:r>
        <w:t xml:space="preserve">Benchmarking of pathway analysis with </w:t>
      </w:r>
      <w:proofErr w:type="spellStart"/>
      <w:r>
        <w:t>mBONITA</w:t>
      </w:r>
      <w:proofErr w:type="spellEnd"/>
    </w:p>
    <w:p w14:paraId="11DC95C8" w14:textId="521F2706" w:rsidR="00425D62" w:rsidRPr="00A3624B" w:rsidRDefault="00BD695F" w:rsidP="00A3624B">
      <w:r>
        <w:t xml:space="preserve">We compared </w:t>
      </w:r>
      <w:proofErr w:type="spellStart"/>
      <w:r>
        <w:t>mBONITA</w:t>
      </w:r>
      <w:proofErr w:type="spellEnd"/>
      <w:r>
        <w:t xml:space="preserve"> to </w:t>
      </w:r>
      <w:r w:rsidR="00CB78E0">
        <w:t>six</w:t>
      </w:r>
      <w:r>
        <w:t xml:space="preserve"> other pathway analysis methods</w:t>
      </w:r>
      <w:r w:rsidR="00E469FD">
        <w:t xml:space="preserve"> as described in the Methods</w:t>
      </w:r>
      <w:r>
        <w:t xml:space="preserve"> – </w:t>
      </w:r>
      <w:proofErr w:type="spellStart"/>
      <w:r>
        <w:t>ActivePathways</w:t>
      </w:r>
      <w:proofErr w:type="spellEnd"/>
      <w:r w:rsidR="002C4365">
        <w:t xml:space="preserve"> </w:t>
      </w:r>
      <w:r w:rsidR="0032155B">
        <w:fldChar w:fldCharType="begin">
          <w:fldData xml:space="preserve">PEVuZE5vdGU+PENpdGU+PEF1dGhvcj5QYWN6a293c2thPC9BdXRob3I+PFllYXI+MjAyMDwvWWVh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</w:fldData>
        </w:fldChar>
      </w:r>
      <w:r w:rsidR="00C94FFD">
        <w:instrText xml:space="preserve"> ADDIN EN.CITE </w:instrText>
      </w:r>
      <w:r w:rsidR="00C94FFD">
        <w:fldChar w:fldCharType="begin">
          <w:fldData xml:space="preserve">PEVuZE5vdGU+PENpdGU+PEF1dGhvcj5QYWN6a293c2thPC9BdXRob3I+PFllYXI+MjAyMDwvWWVh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</w:fldData>
        </w:fldChar>
      </w:r>
      <w:r w:rsidR="00C94FFD">
        <w:instrText xml:space="preserve"> ADDIN EN.CITE.DATA </w:instrText>
      </w:r>
      <w:r w:rsidR="00C94FFD">
        <w:fldChar w:fldCharType="end"/>
      </w:r>
      <w:r w:rsidR="0032155B">
        <w:fldChar w:fldCharType="separate"/>
      </w:r>
      <w:r w:rsidR="00C94FFD" w:rsidRPr="00C94FFD">
        <w:rPr>
          <w:noProof/>
          <w:vertAlign w:val="superscript"/>
        </w:rPr>
        <w:t>17</w:t>
      </w:r>
      <w:r w:rsidR="0032155B">
        <w:fldChar w:fldCharType="end"/>
      </w:r>
      <w:r>
        <w:t xml:space="preserve">, CAMERA in combination with Fisher’s method of p-value combination as suggested by the authors of </w:t>
      </w:r>
      <w:proofErr w:type="spellStart"/>
      <w:r>
        <w:t>ReactomeGSA</w:t>
      </w:r>
      <w:proofErr w:type="spellEnd"/>
      <w:r w:rsidR="0032155B">
        <w:t xml:space="preserve"> </w:t>
      </w:r>
      <w:r w:rsidR="0032155B">
        <w:fldChar w:fldCharType="begin">
          <w:fldData xml:space="preserve">PEVuZE5vdGU+PENpdGU+PEF1dGhvcj5XdTwvQXV0aG9yPjxZZWFyPjIwMTI8L1llYXI+PFJlY051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=
</w:fldData>
        </w:fldChar>
      </w:r>
      <w:r w:rsidR="00C94FFD">
        <w:instrText xml:space="preserve"> ADDIN EN.CITE </w:instrText>
      </w:r>
      <w:r w:rsidR="00C94FFD">
        <w:fldChar w:fldCharType="begin">
          <w:fldData xml:space="preserve">PEVuZE5vdGU+PENpdGU+PEF1dGhvcj5XdTwvQXV0aG9yPjxZZWFyPjIwMTI8L1llYXI+PFJlY051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=
</w:fldData>
        </w:fldChar>
      </w:r>
      <w:r w:rsidR="00C94FFD">
        <w:instrText xml:space="preserve"> ADDIN EN.CITE.DATA </w:instrText>
      </w:r>
      <w:r w:rsidR="00C94FFD">
        <w:fldChar w:fldCharType="end"/>
      </w:r>
      <w:r w:rsidR="0032155B">
        <w:fldChar w:fldCharType="separate"/>
      </w:r>
      <w:r w:rsidR="00C94FFD" w:rsidRPr="00C94FFD">
        <w:rPr>
          <w:noProof/>
          <w:vertAlign w:val="superscript"/>
        </w:rPr>
        <w:t>13, 14</w:t>
      </w:r>
      <w:r w:rsidR="0032155B">
        <w:fldChar w:fldCharType="end"/>
      </w:r>
      <w:r>
        <w:t>, PaintOmics4</w:t>
      </w:r>
      <w:r w:rsidR="0032155B">
        <w:t xml:space="preserve"> </w:t>
      </w:r>
      <w:r w:rsidR="0032155B">
        <w:fldChar w:fldCharType="begin">
          <w:fldData xml:space="preserve">PEVuZE5vdGU+PENpdGU+PEF1dGhvcj5IZXJuw6FuZGV6LWRlLURpZWdvPC9BdXRob3I+PFllYXI+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</w:fldData>
        </w:fldChar>
      </w:r>
      <w:r w:rsidR="00C94FFD">
        <w:instrText xml:space="preserve"> ADDIN EN.CITE </w:instrText>
      </w:r>
      <w:r w:rsidR="00C94FFD">
        <w:fldChar w:fldCharType="begin">
          <w:fldData xml:space="preserve">PEVuZE5vdGU+PENpdGU+PEF1dGhvcj5IZXJuw6FuZGV6LWRlLURpZWdvPC9BdXRob3I+PFllYXI+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</w:fldData>
        </w:fldChar>
      </w:r>
      <w:r w:rsidR="00C94FFD">
        <w:instrText xml:space="preserve"> ADDIN EN.CITE.DATA </w:instrText>
      </w:r>
      <w:r w:rsidR="00C94FFD">
        <w:fldChar w:fldCharType="end"/>
      </w:r>
      <w:r w:rsidR="0032155B">
        <w:fldChar w:fldCharType="separate"/>
      </w:r>
      <w:r w:rsidR="00C94FFD" w:rsidRPr="00C94FFD">
        <w:rPr>
          <w:noProof/>
          <w:vertAlign w:val="superscript"/>
        </w:rPr>
        <w:t>11, 12</w:t>
      </w:r>
      <w:r w:rsidR="0032155B">
        <w:fldChar w:fldCharType="end"/>
      </w:r>
      <w:r>
        <w:t xml:space="preserve">, </w:t>
      </w:r>
      <w:proofErr w:type="spellStart"/>
      <w:r>
        <w:t>leapR</w:t>
      </w:r>
      <w:proofErr w:type="spellEnd"/>
      <w:r w:rsidR="0032155B">
        <w:t xml:space="preserve"> </w:t>
      </w:r>
      <w:r w:rsidR="0032155B">
        <w:fldChar w:fldCharType="begin"/>
      </w:r>
      <w:r w:rsidR="00C94FFD">
        <w:instrText xml:space="preserve"> ADDIN EN.CITE &lt;EndNote&gt;&lt;Cite&gt;&lt;Author&gt;Danna&lt;/Author&gt;&lt;Year&gt;2021&lt;/Year&gt;&lt;RecNum&gt;1549&lt;/RecNum&gt;&lt;DisplayText&gt;&lt;style face="superscript"&gt;15&lt;/style&gt;&lt;/DisplayText&gt;&lt;record&gt;&lt;rec-number&gt;1549&lt;/rec-number&gt;&lt;foreign-keys&gt;&lt;key app="EN" db-id="papaaw2fa20sx4eds285erays2er5z5xrw5w" timestamp="1661894363" guid="bc1381f3-82c0-4255-81f4-65e5772a1fe9"&gt;1549&lt;/key&gt;&lt;/foreign-keys&gt;&lt;ref-type name="Journal Article"&gt;17&lt;/ref-type&gt;&lt;contributors&gt;&lt;authors&gt;&lt;author&gt;Danna, Vincent&lt;/author&gt;&lt;author&gt;Mitchell, Hugh&lt;/author&gt;&lt;author&gt;Anderson, Lindsey&lt;/author&gt;&lt;author&gt;Godinez, Iobani&lt;/author&gt;&lt;author&gt;Gosline, Sara J. C.&lt;/author&gt;&lt;author&gt;Teeguarden, Justin&lt;/author&gt;&lt;author&gt;McDermott, Jason E.&lt;/author&gt;&lt;/authors&gt;&lt;/contributors&gt;&lt;titles&gt;&lt;title&gt;leapR: An R Package for Multiomic Pathway Analysis&lt;/title&gt;&lt;secondary-title&gt;Journal of Proteome Research&lt;/secondary-title&gt;&lt;/titles&gt;&lt;periodical&gt;&lt;full-title&gt;Journal of Proteome Research&lt;/full-title&gt;&lt;/periodical&gt;&lt;pages&gt;2116-2121&lt;/pages&gt;&lt;volume&gt;20&lt;/volume&gt;&lt;number&gt;4&lt;/number&gt;&lt;dates&gt;&lt;year&gt;2021&lt;/year&gt;&lt;pub-dates&gt;&lt;date&gt;2021/04/02&lt;/date&gt;&lt;/pub-dates&gt;&lt;/dates&gt;&lt;publisher&gt;American Chemical Society&lt;/publisher&gt;&lt;isbn&gt;1535-3893&lt;/isbn&gt;&lt;urls&gt;&lt;related-urls&gt;&lt;url&gt;https://doi.org/10.1021/acs.jproteome.0c00963&lt;/url&gt;&lt;/related-urls&gt;&lt;/urls&gt;&lt;electronic-resource-num&gt;10.1021/acs.jproteome.0c00963&lt;/electronic-resource-num&gt;&lt;/record&gt;&lt;/Cite&gt;&lt;/EndNote&gt;</w:instrText>
      </w:r>
      <w:r w:rsidR="0032155B">
        <w:fldChar w:fldCharType="separate"/>
      </w:r>
      <w:r w:rsidR="00C94FFD" w:rsidRPr="00C94FFD">
        <w:rPr>
          <w:noProof/>
          <w:vertAlign w:val="superscript"/>
        </w:rPr>
        <w:t>15</w:t>
      </w:r>
      <w:r w:rsidR="0032155B">
        <w:fldChar w:fldCharType="end"/>
      </w:r>
      <w:r>
        <w:t xml:space="preserve">, </w:t>
      </w:r>
      <w:proofErr w:type="spellStart"/>
      <w:r w:rsidR="00B14906">
        <w:t>multiGSEA</w:t>
      </w:r>
      <w:proofErr w:type="spellEnd"/>
      <w:r w:rsidR="00B14906">
        <w:t xml:space="preserve"> </w:t>
      </w:r>
      <w:r w:rsidR="00670ECE">
        <w:fldChar w:fldCharType="begin"/>
      </w:r>
      <w:r w:rsidR="00670ECE">
        <w:instrText xml:space="preserve"> ADDIN EN.CITE &lt;EndNote&gt;&lt;Cite&gt;&lt;Author&gt;Canzler&lt;/Author&gt;&lt;Year&gt;2020&lt;/Year&gt;&lt;RecNum&gt;1552&lt;/RecNum&gt;&lt;DisplayText&gt;&lt;style face="superscript"&gt;16&lt;/style&gt;&lt;/DisplayText&gt;&lt;record&gt;&lt;rec-number&gt;1552&lt;/rec-number&gt;&lt;foreign-keys&gt;&lt;key app="EN" db-id="papaaw2fa20sx4eds285erays2er5z5xrw5w" timestamp="1662743610" guid="af16636e-ec72-4e08-ae81-5dc8f692daee"&gt;1552&lt;/key&gt;&lt;/foreign-keys&gt;&lt;ref-type name="Journal Article"&gt;17&lt;/ref-type&gt;&lt;contributors&gt;&lt;authors&gt;&lt;author&gt;Canzler, Sebastian&lt;/author&gt;&lt;author&gt;Hackermüller, Jörg&lt;/author&gt;&lt;/authors&gt;&lt;/contributors&gt;&lt;titles&gt;&lt;title&gt;multiGSEA: a GSEA-based pathway enrichment analysis for multi-omics data&lt;/title&gt;&lt;secondary-title&gt;BMC Bioinformatics&lt;/secondary-title&gt;&lt;/titles&gt;&lt;periodical&gt;&lt;full-title&gt;BMC Bioinformatics&lt;/full-title&gt;&lt;/periodical&gt;&lt;pages&gt;561&lt;/pages&gt;&lt;volume&gt;21&lt;/volume&gt;&lt;number&gt;1&lt;/number&gt;&lt;dates&gt;&lt;year&gt;2020&lt;/year&gt;&lt;pub-dates&gt;&lt;date&gt;2020/12/07&lt;/date&gt;&lt;/pub-dates&gt;&lt;/dates&gt;&lt;isbn&gt;1471-2105&lt;/isbn&gt;&lt;urls&gt;&lt;related-urls&gt;&lt;url&gt;https://doi.org/10.1186/s12859-020-03910-x&lt;/url&gt;&lt;/related-urls&gt;&lt;/urls&gt;&lt;electronic-resource-num&gt;10.1186/s12859-020-03910-x&lt;/electronic-resource-num&gt;&lt;/record&gt;&lt;/Cite&gt;&lt;/EndNote&gt;</w:instrText>
      </w:r>
      <w:r w:rsidR="00670ECE">
        <w:fldChar w:fldCharType="separate"/>
      </w:r>
      <w:r w:rsidR="00670ECE" w:rsidRPr="00670ECE">
        <w:rPr>
          <w:noProof/>
          <w:vertAlign w:val="superscript"/>
        </w:rPr>
        <w:t>16</w:t>
      </w:r>
      <w:r w:rsidR="00670ECE">
        <w:fldChar w:fldCharType="end"/>
      </w:r>
      <w:r w:rsidR="00B14906">
        <w:t xml:space="preserve">, </w:t>
      </w:r>
      <w:r>
        <w:t>and</w:t>
      </w:r>
      <w:r w:rsidR="00C956AD">
        <w:t xml:space="preserve"> the original</w:t>
      </w:r>
      <w:r>
        <w:t xml:space="preserve"> BONITA </w:t>
      </w:r>
      <w:r w:rsidR="00C956AD">
        <w:t xml:space="preserve">pathway analysis </w:t>
      </w:r>
      <w:r>
        <w:t>in combination with Fisher’s method of p-value combination</w:t>
      </w:r>
      <w:r w:rsidR="00DE1317">
        <w:t xml:space="preserve"> </w:t>
      </w:r>
      <w:r w:rsidR="00DE1317">
        <w:fldChar w:fldCharType="begin"/>
      </w:r>
      <w:r w:rsidR="00C94FFD">
        <w:instrText xml:space="preserve"> ADDIN EN.CITE &lt;EndNote&gt;&lt;Cite&gt;&lt;Author&gt;Palli&lt;/Author&gt;&lt;Year&gt;2019&lt;/Year&gt;&lt;RecNum&gt;1340&lt;/RecNum&gt;&lt;DisplayText&gt;&lt;style face="superscript"&gt;18&lt;/style&gt;&lt;/DisplayText&gt;&lt;record&gt;&lt;rec-number&gt;1340&lt;/rec-number&gt;&lt;foreign-keys&gt;&lt;key app="EN" db-id="papaaw2fa20sx4eds285erays2er5z5xrw5w" timestamp="1654558787" guid="588e9ba6-d349-46fc-8c63-7ae5434cf78b"&gt;1340&lt;/key&gt;&lt;/foreign-keys&gt;&lt;ref-type name="Journal Article"&gt;17&lt;/ref-type&gt;&lt;contributors&gt;&lt;authors&gt;&lt;author&gt;Palli, Rohith&lt;/author&gt;&lt;author&gt;Palshikar, Mukta G.&lt;/author&gt;&lt;author&gt;Thakar, Juilee&lt;/author&gt;&lt;/authors&gt;&lt;/contributors&gt;&lt;titles&gt;&lt;title&gt;Executable pathway analysis using ensemble discrete-state modeling for large-scale data&lt;/title&gt;&lt;secondary-title&gt;PLoS computational biology&lt;/secondary-title&gt;&lt;/titles&gt;&lt;periodical&gt;&lt;full-title&gt;PLOS Computational Biology&lt;/full-title&gt;&lt;/periodical&gt;&lt;pages&gt;e1007317&lt;/pages&gt;&lt;volume&gt;15&lt;/volume&gt;&lt;number&gt;9&lt;/number&gt;&lt;dates&gt;&lt;year&gt;2019&lt;/year&gt;&lt;/dates&gt;&lt;publisher&gt;Public Library of Science San Francisco, CA USA&lt;/publisher&gt;&lt;isbn&gt;1553-734X&lt;/isbn&gt;&lt;urls&gt;&lt;/urls&gt;&lt;/record&gt;&lt;/Cite&gt;&lt;/EndNote&gt;</w:instrText>
      </w:r>
      <w:r w:rsidR="00DE1317">
        <w:fldChar w:fldCharType="separate"/>
      </w:r>
      <w:r w:rsidR="00C94FFD" w:rsidRPr="00C94FFD">
        <w:rPr>
          <w:noProof/>
          <w:vertAlign w:val="superscript"/>
        </w:rPr>
        <w:t>18</w:t>
      </w:r>
      <w:r w:rsidR="00DE1317">
        <w:fldChar w:fldCharType="end"/>
      </w:r>
      <w:r>
        <w:t xml:space="preserve">. </w:t>
      </w:r>
      <w:r w:rsidR="0001785C">
        <w:t>Complete pathway analysis results with each of these methods are presented in the Supplementary Data (</w:t>
      </w:r>
      <w:r w:rsidR="005F6152">
        <w:t>Supplementary Figures 4-</w:t>
      </w:r>
      <w:r w:rsidR="000B12E4">
        <w:t>9</w:t>
      </w:r>
      <w:r w:rsidR="005F6152">
        <w:t xml:space="preserve">, Supplementary </w:t>
      </w:r>
      <w:r w:rsidR="00E85435">
        <w:t>Files 2-</w:t>
      </w:r>
      <w:r w:rsidR="000B12E4">
        <w:t>7</w:t>
      </w:r>
      <w:r w:rsidR="0001785C">
        <w:t>).</w:t>
      </w:r>
      <w:r w:rsidR="002067EF">
        <w:t xml:space="preserve"> </w:t>
      </w:r>
      <w:bookmarkStart w:id="56" w:name="_GoBack"/>
      <w:r w:rsidR="002067EF">
        <w:t xml:space="preserve">Across all three tested contrasts, the original BONITA pathway analysis returned the largest number of significantly </w:t>
      </w:r>
      <w:r w:rsidR="009E1663">
        <w:t>modulated</w:t>
      </w:r>
      <w:r w:rsidR="002067EF">
        <w:t xml:space="preserve"> pathways (</w:t>
      </w:r>
      <w:proofErr w:type="spellStart"/>
      <w:r w:rsidR="002067EF">
        <w:t>Benjamini</w:t>
      </w:r>
      <w:proofErr w:type="spellEnd"/>
      <w:r w:rsidR="002067EF">
        <w:t>-Hochberg adjusted p-value &lt; 0.05)</w:t>
      </w:r>
      <w:r w:rsidR="00347138">
        <w:t xml:space="preserve"> (Figure 4A-C)</w:t>
      </w:r>
      <w:r w:rsidR="002067EF">
        <w:t>.</w:t>
      </w:r>
      <w:r w:rsidR="002D28DE">
        <w:t xml:space="preserve"> </w:t>
      </w:r>
      <w:bookmarkEnd w:id="56"/>
      <w:r w:rsidR="002D28DE">
        <w:t xml:space="preserve">Most of these pathways were only identified by the original BONITA pathway </w:t>
      </w:r>
      <w:r w:rsidR="00CC4254">
        <w:t>analysis and</w:t>
      </w:r>
      <w:r w:rsidR="002D28DE">
        <w:t xml:space="preserve"> represented </w:t>
      </w:r>
      <w:r w:rsidR="00CC4254">
        <w:t>a</w:t>
      </w:r>
      <w:r w:rsidR="002D28DE">
        <w:t xml:space="preserve"> large fraction of the total number of KEGG pathways, suggesting that these results are non-specific.</w:t>
      </w:r>
      <w:r w:rsidR="002067EF">
        <w:t xml:space="preserve"> </w:t>
      </w:r>
      <w:proofErr w:type="spellStart"/>
      <w:r w:rsidR="002067EF">
        <w:t>LeapR</w:t>
      </w:r>
      <w:proofErr w:type="spellEnd"/>
      <w:r w:rsidR="002067EF">
        <w:t xml:space="preserve"> did not identify any </w:t>
      </w:r>
      <w:r w:rsidR="009E1663">
        <w:t>modulated</w:t>
      </w:r>
      <w:r w:rsidR="002067EF">
        <w:t xml:space="preserve"> pathways.</w:t>
      </w:r>
      <w:r w:rsidR="002D28DE">
        <w:t xml:space="preserve"> </w:t>
      </w:r>
      <w:proofErr w:type="spellStart"/>
      <w:r w:rsidR="002D28DE">
        <w:t>ActivePathways</w:t>
      </w:r>
      <w:proofErr w:type="spellEnd"/>
      <w:r w:rsidR="002D28DE">
        <w:t xml:space="preserve">, </w:t>
      </w:r>
      <w:proofErr w:type="spellStart"/>
      <w:r w:rsidR="002D28DE">
        <w:t>PaintOmics</w:t>
      </w:r>
      <w:proofErr w:type="spellEnd"/>
      <w:r w:rsidR="002D28DE">
        <w:t xml:space="preserve">, CAMERA, and </w:t>
      </w:r>
      <w:proofErr w:type="spellStart"/>
      <w:r w:rsidR="002D28DE">
        <w:t>mBONITA</w:t>
      </w:r>
      <w:proofErr w:type="spellEnd"/>
      <w:r w:rsidR="002D28DE">
        <w:t xml:space="preserve"> all identified a </w:t>
      </w:r>
      <w:r w:rsidR="00CC4254">
        <w:t xml:space="preserve">moderate number of significantly </w:t>
      </w:r>
      <w:r w:rsidR="009E1663">
        <w:t>modulated</w:t>
      </w:r>
      <w:r w:rsidR="00CC4254">
        <w:t xml:space="preserve"> pathways</w:t>
      </w:r>
      <w:r w:rsidR="00666105">
        <w:t xml:space="preserve"> (</w:t>
      </w:r>
      <w:r w:rsidR="00EE6B8F">
        <w:t xml:space="preserve">1 - </w:t>
      </w:r>
      <w:r w:rsidR="00317D42">
        <w:t>8</w:t>
      </w:r>
      <w:r w:rsidR="00666105">
        <w:t>)</w:t>
      </w:r>
      <w:r w:rsidR="00CC4254">
        <w:t xml:space="preserve"> </w:t>
      </w:r>
      <w:r w:rsidR="00666105">
        <w:t>across all contrasts,</w:t>
      </w:r>
      <w:r w:rsidR="00317D42">
        <w:t xml:space="preserve"> suggesting greater specificity for these methods</w:t>
      </w:r>
      <w:r w:rsidR="007E5AED">
        <w:t xml:space="preserve"> (Figure 4 A-C)</w:t>
      </w:r>
      <w:r w:rsidR="00317D42">
        <w:t>.</w:t>
      </w:r>
      <w:r w:rsidR="0026253C">
        <w:t xml:space="preserve"> </w:t>
      </w:r>
      <w:r w:rsidR="00AF7A10">
        <w:t xml:space="preserve">Across all contrasts, </w:t>
      </w:r>
      <w:proofErr w:type="spellStart"/>
      <w:r w:rsidR="00AF7A10">
        <w:t>mBONITA</w:t>
      </w:r>
      <w:proofErr w:type="spellEnd"/>
      <w:r w:rsidR="00AF7A10">
        <w:t xml:space="preserve"> identi</w:t>
      </w:r>
      <w:r w:rsidR="00D536C0">
        <w:t xml:space="preserve">fies nine significantly </w:t>
      </w:r>
      <w:r w:rsidR="009E1663">
        <w:t>modulated</w:t>
      </w:r>
      <w:r w:rsidR="00D536C0">
        <w:t xml:space="preserve"> pathways of which </w:t>
      </w:r>
      <w:r w:rsidR="004B752A">
        <w:t xml:space="preserve">two are also identified by BONITA in the </w:t>
      </w:r>
      <w:r w:rsidR="0093145C" w:rsidRPr="0093145C">
        <w:t>1%</w:t>
      </w:r>
      <w:r w:rsidR="003E61B3">
        <w:t xml:space="preserve"> </w:t>
      </w:r>
      <w:r w:rsidR="0093145C" w:rsidRPr="0093145C">
        <w:t>O2,</w:t>
      </w:r>
      <w:r w:rsidR="0020193D">
        <w:t xml:space="preserve"> </w:t>
      </w:r>
      <w:r w:rsidR="0093145C" w:rsidRPr="0093145C">
        <w:t>CyA+ vs 1%</w:t>
      </w:r>
      <w:r w:rsidR="003E61B3">
        <w:t xml:space="preserve"> </w:t>
      </w:r>
      <w:r w:rsidR="0093145C" w:rsidRPr="0093145C">
        <w:t>O2,</w:t>
      </w:r>
      <w:r w:rsidR="0020193D">
        <w:t xml:space="preserve"> </w:t>
      </w:r>
      <w:r w:rsidR="0093145C" w:rsidRPr="0093145C">
        <w:t xml:space="preserve">CyA-  </w:t>
      </w:r>
      <w:r w:rsidR="003C1075">
        <w:t>contrast (Figure 4B</w:t>
      </w:r>
      <w:r w:rsidR="00A162BB">
        <w:t>, Figure 2C</w:t>
      </w:r>
      <w:r w:rsidR="003C1075">
        <w:t>).</w:t>
      </w:r>
      <w:r w:rsidR="00761E77">
        <w:t xml:space="preserve"> Out of 13 key KEGG pathways known to be involved in the mechanism of the HIF1A-mediated chemotactic response of human B cells to oxygen gradients and treatment with CyA</w:t>
      </w:r>
      <w:r w:rsidR="00BE2419">
        <w:t xml:space="preserve"> (Supplementary Table 2)</w:t>
      </w:r>
      <w:r w:rsidR="00761E77">
        <w:t>,</w:t>
      </w:r>
      <w:r w:rsidR="00386E0C">
        <w:t xml:space="preserve"> </w:t>
      </w:r>
      <w:proofErr w:type="spellStart"/>
      <w:r w:rsidR="00386E0C">
        <w:t>mBONITA</w:t>
      </w:r>
      <w:proofErr w:type="spellEnd"/>
      <w:r w:rsidR="00386E0C">
        <w:t xml:space="preserve"> correctly identif</w:t>
      </w:r>
      <w:r w:rsidR="00B0615B">
        <w:t>ies</w:t>
      </w:r>
      <w:r w:rsidR="00386E0C">
        <w:t xml:space="preserve"> the HIF1-signaling pathway as being </w:t>
      </w:r>
      <w:r w:rsidR="009E1663">
        <w:t>modulated</w:t>
      </w:r>
      <w:r w:rsidR="00386E0C">
        <w:t xml:space="preserve"> in the contrast </w:t>
      </w:r>
      <w:r w:rsidR="00B0615B" w:rsidRPr="00B0615B">
        <w:t>19%</w:t>
      </w:r>
      <w:r w:rsidR="00B0615B">
        <w:t xml:space="preserve"> </w:t>
      </w:r>
      <w:r w:rsidR="00B0615B" w:rsidRPr="00B0615B">
        <w:t>O2,CyA- vs 1%</w:t>
      </w:r>
      <w:r w:rsidR="00B0615B">
        <w:t xml:space="preserve"> </w:t>
      </w:r>
      <w:r w:rsidR="00B0615B" w:rsidRPr="00B0615B">
        <w:t>O2,CyA-</w:t>
      </w:r>
      <w:r w:rsidR="00B0615B">
        <w:t xml:space="preserve"> and is the only method to identify the chemokine signaling pathway </w:t>
      </w:r>
      <w:r w:rsidR="00C57330">
        <w:t xml:space="preserve">as being </w:t>
      </w:r>
      <w:r w:rsidR="009E1663">
        <w:t>modulated</w:t>
      </w:r>
      <w:r w:rsidR="00C57330">
        <w:t xml:space="preserve"> in the contrast</w:t>
      </w:r>
      <w:r w:rsidR="0046294A">
        <w:t xml:space="preserve"> </w:t>
      </w:r>
      <w:r w:rsidR="0046294A" w:rsidRPr="0046294A">
        <w:t xml:space="preserve">1%O2,CyA+ vs 1%O2,CyA- </w:t>
      </w:r>
      <w:r w:rsidR="0046294A">
        <w:t xml:space="preserve"> (Figure 4D). </w:t>
      </w:r>
    </w:p>
    <w:p w14:paraId="2C07ED58" w14:textId="294051BB" w:rsidR="00911C7C" w:rsidRPr="0041675C" w:rsidRDefault="00911C7C" w:rsidP="00587F4D">
      <w:pPr>
        <w:pStyle w:val="Heading1"/>
        <w:spacing w:after="0"/>
      </w:pPr>
      <w:r w:rsidRPr="0041675C">
        <w:t>Materials and Method</w:t>
      </w:r>
      <w:r w:rsidR="00B94400" w:rsidRPr="0041675C">
        <w:t>s</w:t>
      </w:r>
    </w:p>
    <w:p w14:paraId="238C3925" w14:textId="2121D136" w:rsidR="000B4D13" w:rsidRDefault="0085484B" w:rsidP="00587F4D">
      <w:pPr>
        <w:pStyle w:val="Heading2"/>
        <w:spacing w:after="0"/>
      </w:pPr>
      <w:r>
        <w:t>Transcriptomics data collection</w:t>
      </w:r>
      <w:r w:rsidR="00267D37">
        <w:t xml:space="preserve"> and analysis</w:t>
      </w:r>
    </w:p>
    <w:p w14:paraId="260EC82A" w14:textId="42EEA4D8" w:rsidR="003860EC" w:rsidRDefault="009221FA" w:rsidP="00DD03F2">
      <w:r w:rsidRPr="009221FA">
        <w:t xml:space="preserve">RAMOS cells were maintained in a 37 degree </w:t>
      </w:r>
      <w:r w:rsidR="00B86662" w:rsidRPr="009221FA">
        <w:t>Celsius</w:t>
      </w:r>
      <w:r w:rsidRPr="009221FA">
        <w:t xml:space="preserve">, 5%CO2, humidified incubator in cR10 media (RPMI 1640 media supplemented with 10% heat inactivated fetal bovine serum (FBS), 50 U/mL Penicillin, 50 </w:t>
      </w:r>
      <w:proofErr w:type="spellStart"/>
      <w:r w:rsidRPr="009221FA">
        <w:t>ug</w:t>
      </w:r>
      <w:proofErr w:type="spellEnd"/>
      <w:r w:rsidRPr="009221FA">
        <w:t xml:space="preserve">/mL Streptomycin and 50 </w:t>
      </w:r>
      <w:proofErr w:type="spellStart"/>
      <w:r w:rsidRPr="009221FA">
        <w:t>uM</w:t>
      </w:r>
      <w:proofErr w:type="spellEnd"/>
      <w:r w:rsidRPr="009221FA">
        <w:t xml:space="preserve"> 2-Mercaptoethanol). RAMOS cells, in triplicate, were treated with either 0 or 1 </w:t>
      </w:r>
      <w:proofErr w:type="spellStart"/>
      <w:r w:rsidRPr="009221FA">
        <w:t>ug</w:t>
      </w:r>
      <w:proofErr w:type="spellEnd"/>
      <w:r w:rsidRPr="009221FA">
        <w:t>/mL cyclosporine A (CyA) and incubated at either 19% oxygen (traditional tissue culture) or 1% oxygen for 24 hours.</w:t>
      </w:r>
      <w:r w:rsidR="00B86662">
        <w:t xml:space="preserve"> </w:t>
      </w:r>
      <w:r w:rsidRPr="009221FA">
        <w:t xml:space="preserve">After incubation with CyA at the indicated oxygen conditions, cells were harvested by centrifugation and washed 3X with phosphate buffered saline (PBS). RNA was extracted from the resultant cell pellets using </w:t>
      </w:r>
      <w:proofErr w:type="spellStart"/>
      <w:r w:rsidRPr="009221FA">
        <w:t>TRIzol</w:t>
      </w:r>
      <w:proofErr w:type="spellEnd"/>
      <w:r w:rsidRPr="009221FA">
        <w:t>™ Plus RNA Purification Kits according to the manufacturer's recommendations (Invitrogen).</w:t>
      </w:r>
      <w:r w:rsidR="00B86662">
        <w:t xml:space="preserve"> Single-end RNA-sequencing was performed on the </w:t>
      </w:r>
      <w:r w:rsidR="00B86662" w:rsidRPr="00B86662">
        <w:t xml:space="preserve">Illumina </w:t>
      </w:r>
      <w:proofErr w:type="spellStart"/>
      <w:r w:rsidR="00B86662" w:rsidRPr="00B86662">
        <w:t>NextSeq</w:t>
      </w:r>
      <w:proofErr w:type="spellEnd"/>
      <w:r w:rsidR="00B86662" w:rsidRPr="00B86662">
        <w:t xml:space="preserve"> 550</w:t>
      </w:r>
      <w:r w:rsidR="00B86662">
        <w:t>. Raw d</w:t>
      </w:r>
      <w:r w:rsidRPr="009221FA">
        <w:t>ata was formatted using bcltofastq-2.19.0</w:t>
      </w:r>
      <w:r w:rsidR="00B86662">
        <w:t xml:space="preserve">. </w:t>
      </w:r>
      <w:r w:rsidRPr="009221FA">
        <w:t>Sequence reads were trimmed for adaptor sequence/low-quality sequence using</w:t>
      </w:r>
      <w:r w:rsidR="00B86662">
        <w:t xml:space="preserve"> </w:t>
      </w:r>
      <w:r w:rsidRPr="009221FA">
        <w:t>Trimmomatic-0.36</w:t>
      </w:r>
      <w:r w:rsidR="00B86662">
        <w:t xml:space="preserve">. </w:t>
      </w:r>
      <w:r w:rsidRPr="009221FA">
        <w:t>Trimmed sequence reads were mapped to Reference Genome hg38/GencodeV28 using STAR_2.6.0c</w:t>
      </w:r>
      <w:r w:rsidR="00DD03F2">
        <w:t xml:space="preserve">. </w:t>
      </w:r>
      <w:r w:rsidRPr="009221FA">
        <w:t xml:space="preserve">Read quantification was performed using </w:t>
      </w:r>
      <w:proofErr w:type="spellStart"/>
      <w:r w:rsidRPr="009221FA">
        <w:t>featureCounts</w:t>
      </w:r>
      <w:proofErr w:type="spellEnd"/>
      <w:r w:rsidRPr="009221FA">
        <w:t xml:space="preserve"> from the R package </w:t>
      </w:r>
      <w:proofErr w:type="spellStart"/>
      <w:r w:rsidRPr="009221FA">
        <w:t>subread</w:t>
      </w:r>
      <w:proofErr w:type="spellEnd"/>
      <w:r w:rsidRPr="009221FA">
        <w:t xml:space="preserve"> version 1.34.7 using genome assembly GRCh38.p12</w:t>
      </w:r>
      <w:r w:rsidR="00DD03F2">
        <w:t>.</w:t>
      </w:r>
      <w:r w:rsidRPr="009221FA">
        <w:t xml:space="preserve"> </w:t>
      </w:r>
    </w:p>
    <w:p w14:paraId="483B2B38" w14:textId="5AAA5E66" w:rsidR="007E292C" w:rsidRPr="00BF63BD" w:rsidRDefault="008D0833" w:rsidP="003860EC">
      <w:r>
        <w:t>Differentially expressed (DE) genes were identified using DESeq2</w:t>
      </w:r>
      <w:r w:rsidR="004D4AF1">
        <w:t xml:space="preserve"> </w:t>
      </w:r>
      <w:r w:rsidR="004D4AF1">
        <w:fldChar w:fldCharType="begin"/>
      </w:r>
      <w:r w:rsidR="00C94FFD">
        <w:instrText xml:space="preserve"> ADDIN EN.CITE &lt;EndNote&gt;&lt;Cite&gt;&lt;Author&gt;Love&lt;/Author&gt;&lt;Year&gt;2014&lt;/Year&gt;&lt;RecNum&gt;449&lt;/RecNum&gt;&lt;DisplayText&gt;&lt;style face="superscript"&gt;23&lt;/style&gt;&lt;/DisplayText&gt;&lt;record&gt;&lt;rec-number&gt;449&lt;/rec-number&gt;&lt;foreign-keys&gt;&lt;key app="EN" db-id="papaaw2fa20sx4eds285erays2er5z5xrw5w" timestamp="1557509728" guid="8aef4427-427c-40ef-aef9-5674501f058e"&gt;449&lt;/key&gt;&lt;key app="ENWeb" db-id=""&gt;0&lt;/key&gt;&lt;/foreign-keys&gt;&lt;ref-type name="Journal Article"&gt;17&lt;/ref-type&gt;&lt;contributors&gt;&lt;authors&gt;&lt;author&gt;Love, M. I.&lt;/author&gt;&lt;author&gt;Huber, W.&lt;/author&gt;&lt;author&gt;Anders, S.&lt;/author&gt;&lt;/authors&gt;&lt;/contributors&gt;&lt;titles&gt;&lt;title&gt;Moderated estimation of fold change and dispersion for RNA-seq data with DESeq2&lt;/title&gt;&lt;secondary-title&gt;Genome Biol&lt;/secondary-title&gt;&lt;/titles&gt;&lt;periodical&gt;&lt;full-title&gt;Genome Biol&lt;/full-title&gt;&lt;/periodical&gt;&lt;pages&gt;550&lt;/pages&gt;&lt;volume&gt;15&lt;/volume&gt;&lt;number&gt;12&lt;/number&gt;&lt;edition&gt;2014/12/18&lt;/edition&gt;&lt;keywords&gt;&lt;keyword&gt;Algorithms&lt;/keyword&gt;&lt;keyword&gt;Computational Biology/*methods&lt;/keyword&gt;&lt;keyword&gt;High-Throughput Nucleotide Sequencing&lt;/keyword&gt;&lt;keyword&gt;Models, Genetic&lt;/keyword&gt;&lt;keyword&gt;RNA/*analysis&lt;/keyword&gt;&lt;keyword&gt;Sequence Analysis, RNA&lt;/keyword&gt;&lt;keyword&gt;*Software&lt;/keyword&gt;&lt;/keywords&gt;&lt;dates&gt;&lt;year&gt;2014&lt;/year&gt;&lt;pub-dates&gt;&lt;date&gt;2014/12/05&lt;/date&gt;&lt;/pub-dates&gt;&lt;/dates&gt;&lt;isbn&gt;1474-760X (Electronic)&amp;#xD;1474-7596 (Linking)&lt;/isbn&gt;&lt;accession-num&gt;25516281&lt;/accession-num&gt;&lt;urls&gt;&lt;related-urls&gt;&lt;url&gt;https://www.ncbi.nlm.nih.gov/pubmed/25516281&lt;/url&gt;&lt;/related-urls&gt;&lt;/urls&gt;&lt;custom2&gt;PMC4302049&lt;/custom2&gt;&lt;electronic-resource-num&gt;10.1186/s13059-014-0550-8&lt;/electronic-resource-num&gt;&lt;/record&gt;&lt;/Cite&gt;&lt;/EndNote&gt;</w:instrText>
      </w:r>
      <w:r w:rsidR="004D4AF1">
        <w:fldChar w:fldCharType="separate"/>
      </w:r>
      <w:r w:rsidR="00C94FFD" w:rsidRPr="00C94FFD">
        <w:rPr>
          <w:noProof/>
          <w:vertAlign w:val="superscript"/>
        </w:rPr>
        <w:t>23</w:t>
      </w:r>
      <w:r w:rsidR="004D4AF1">
        <w:fldChar w:fldCharType="end"/>
      </w:r>
      <w:r w:rsidR="004D4AF1">
        <w:t>. The R package ‘</w:t>
      </w:r>
      <w:proofErr w:type="spellStart"/>
      <w:r w:rsidR="004D4AF1">
        <w:t>ashr</w:t>
      </w:r>
      <w:proofErr w:type="spellEnd"/>
      <w:r w:rsidR="004D4AF1">
        <w:t xml:space="preserve">’ was used for log fold change shrinkage </w:t>
      </w:r>
      <w:r w:rsidR="00870A54">
        <w:fldChar w:fldCharType="begin"/>
      </w:r>
      <w:r w:rsidR="00C94FFD">
        <w:instrText xml:space="preserve"> ADDIN EN.CITE &lt;EndNote&gt;&lt;Cite&gt;&lt;Author&gt;Stephens&lt;/Author&gt;&lt;Year&gt;2017&lt;/Year&gt;&lt;RecNum&gt;1330&lt;/RecNum&gt;&lt;DisplayText&gt;&lt;style face="superscript"&gt;24&lt;/style&gt;&lt;/DisplayText&gt;&lt;record&gt;&lt;rec-number&gt;1330&lt;/rec-number&gt;&lt;foreign-keys&gt;&lt;key app="EN" db-id="papaaw2fa20sx4eds285erays2er5z5xrw5w" timestamp="1650240804" guid="a5bc2ca2-9dca-436a-aca7-3f1fd4714f1c"&gt;1330&lt;/key&gt;&lt;/foreign-keys&gt;&lt;ref-type name="Journal Article"&gt;17&lt;/ref-type&gt;&lt;contributors&gt;&lt;authors&gt;&lt;author&gt;Stephens, Matthew&lt;/author&gt;&lt;/authors&gt;&lt;/contributors&gt;&lt;titles&gt;&lt;title&gt;False discovery rates: a new deal&lt;/title&gt;&lt;secondary-title&gt;Biostatistics&lt;/secondary-title&gt;&lt;/titles&gt;&lt;periodical&gt;&lt;full-title&gt;Biostatistics&lt;/full-title&gt;&lt;/periodical&gt;&lt;pages&gt;275-294&lt;/pages&gt;&lt;volume&gt;18&lt;/volume&gt;&lt;number&gt;2&lt;/number&gt;&lt;dates&gt;&lt;year&gt;2017&lt;/year&gt;&lt;/dates&gt;&lt;isbn&gt;1465-4644&lt;/isbn&gt;&lt;urls&gt;&lt;related-urls&gt;&lt;url&gt;https://doi.org/10.1093/biostatistics/kxw041&lt;/url&gt;&lt;/related-urls&gt;&lt;/urls&gt;&lt;electronic-resource-num&gt;10.1093/biostatistics/kxw041&lt;/electronic-resource-num&gt;&lt;access-date&gt;4/6/2022&lt;/access-date&gt;&lt;/record&gt;&lt;/Cite&gt;&lt;/EndNote&gt;</w:instrText>
      </w:r>
      <w:r w:rsidR="00870A54">
        <w:fldChar w:fldCharType="separate"/>
      </w:r>
      <w:r w:rsidR="00C94FFD" w:rsidRPr="00C94FFD">
        <w:rPr>
          <w:noProof/>
          <w:vertAlign w:val="superscript"/>
        </w:rPr>
        <w:t>24</w:t>
      </w:r>
      <w:r w:rsidR="00870A54">
        <w:fldChar w:fldCharType="end"/>
      </w:r>
      <w:r w:rsidR="00870A54">
        <w:t>. Genes w</w:t>
      </w:r>
      <w:r w:rsidR="00A90FA4">
        <w:t xml:space="preserve">ith a </w:t>
      </w:r>
      <w:proofErr w:type="spellStart"/>
      <w:r w:rsidR="00727D62">
        <w:t>Benjamini</w:t>
      </w:r>
      <w:proofErr w:type="spellEnd"/>
      <w:r w:rsidR="00727D62">
        <w:t>-Hochberg adjusted p-value &lt; 0.05 and an absolute log</w:t>
      </w:r>
      <w:r w:rsidR="00837FB9">
        <w:t>2</w:t>
      </w:r>
      <w:r w:rsidR="00727D62">
        <w:t>-fold change &gt; 0.5 were identified as being DE.</w:t>
      </w:r>
      <w:r w:rsidR="00031222">
        <w:t xml:space="preserve"> </w:t>
      </w:r>
      <w:proofErr w:type="spellStart"/>
      <w:r w:rsidR="00AF0FA9">
        <w:t>Heatmaps</w:t>
      </w:r>
      <w:proofErr w:type="spellEnd"/>
      <w:r w:rsidR="00AF0FA9">
        <w:t xml:space="preserve"> were prepared using </w:t>
      </w:r>
      <w:proofErr w:type="spellStart"/>
      <w:r w:rsidR="00AF0FA9">
        <w:t>ComplexHeatmap</w:t>
      </w:r>
      <w:proofErr w:type="spellEnd"/>
      <w:r w:rsidR="00D328E8">
        <w:t xml:space="preserve"> </w:t>
      </w:r>
      <w:r w:rsidR="00CD757A">
        <w:fldChar w:fldCharType="begin"/>
      </w:r>
      <w:r w:rsidR="00C94FFD">
        <w:instrText xml:space="preserve"> ADDIN EN.CITE &lt;EndNote&gt;&lt;Cite&gt;&lt;Author&gt;Gu&lt;/Author&gt;&lt;Year&gt;2016&lt;/Year&gt;&lt;RecNum&gt;1331&lt;/RecNum&gt;&lt;DisplayText&gt;&lt;style face="superscript"&gt;25&lt;/style&gt;&lt;/DisplayText&gt;&lt;record&gt;&lt;rec-number&gt;1331&lt;/rec-number&gt;&lt;foreign-keys&gt;&lt;key app="EN" db-id="papaaw2fa20sx4eds285erays2er5z5xrw5w" timestamp="1650240804" guid="3b28a14f-495c-4bb1-a150-5b1305261bb0"&gt;1331&lt;/key&gt;&lt;/foreign-keys&gt;&lt;ref-type name="Journal Article"&gt;17&lt;/ref-type&gt;&lt;contributors&gt;&lt;authors&gt;&lt;author&gt;Gu, Z.&lt;/author&gt;&lt;author&gt;Eils, R.&lt;/author&gt;&lt;author&gt;Schlesner, M.&lt;/author&gt;&lt;/authors&gt;&lt;/contributors&gt;&lt;auth-address&gt;Division of Theoretical Bioinformatics Heidelberg Center for Personalized Oncology (DKFZ-HIPO), German Cancer Research Center (DKFZ), Heidelberg, Germany.&amp;#xD;Division of Theoretical Bioinformatics Heidelberg Center for Personalized Oncology (DKFZ-HIPO), German Cancer Research Center (DKFZ), Heidelberg, Germany Department for Bioinformatics and Functional Genomics, Institute for Pharmacy and Molecular Biotechnology (IPMB) and BioQuant, Heidelberg University, Heidelberg, Germany.&amp;#xD;Division of Theoretical Bioinformatics.&lt;/auth-address&gt;&lt;titles&gt;&lt;title&gt;Complex heatmaps reveal patterns and correlations in multidimensional genomic data&lt;/title&gt;&lt;secondary-title&gt;Bioinformatics&lt;/secondary-title&gt;&lt;/titles&gt;&lt;periodical&gt;&lt;full-title&gt;Bioinformatics&lt;/full-title&gt;&lt;/periodical&gt;&lt;pages&gt;2847-9&lt;/pages&gt;&lt;volume&gt;32&lt;/volume&gt;&lt;number&gt;18&lt;/number&gt;&lt;edition&gt;2016/05/22&lt;/edition&gt;&lt;keywords&gt;&lt;keyword&gt;Computer Graphics&lt;/keyword&gt;&lt;keyword&gt;Gene Expression&lt;/keyword&gt;&lt;keyword&gt;*Genomics&lt;/keyword&gt;&lt;keyword&gt;Humans&lt;/keyword&gt;&lt;keyword&gt;Metabolic Networks and Pathways&lt;/keyword&gt;&lt;keyword&gt;*Software&lt;/keyword&gt;&lt;/keywords&gt;&lt;dates&gt;&lt;year&gt;2016&lt;/year&gt;&lt;pub-dates&gt;&lt;date&gt;Sep 15&lt;/date&gt;&lt;/pub-dates&gt;&lt;/dates&gt;&lt;isbn&gt;1367-4803&lt;/isbn&gt;&lt;accession-num&gt;27207943&lt;/accession-num&gt;&lt;urls&gt;&lt;/urls&gt;&lt;electronic-resource-num&gt;10.1093/bioinformatics/btw313&lt;/electronic-resource-num&gt;&lt;remote-database-provider&gt;NLM&lt;/remote-database-provider&gt;&lt;language&gt;eng&lt;/language&gt;&lt;/record&gt;&lt;/Cite&gt;&lt;/EndNote&gt;</w:instrText>
      </w:r>
      <w:r w:rsidR="00CD757A">
        <w:fldChar w:fldCharType="separate"/>
      </w:r>
      <w:r w:rsidR="00C94FFD" w:rsidRPr="00C94FFD">
        <w:rPr>
          <w:noProof/>
          <w:vertAlign w:val="superscript"/>
        </w:rPr>
        <w:t>25</w:t>
      </w:r>
      <w:r w:rsidR="00CD757A">
        <w:fldChar w:fldCharType="end"/>
      </w:r>
      <w:r w:rsidR="00CD757A">
        <w:t>.</w:t>
      </w:r>
      <w:r w:rsidR="00551CC4">
        <w:t xml:space="preserve"> Over-representation analysis of DE genes was performed with the R package </w:t>
      </w:r>
      <w:proofErr w:type="spellStart"/>
      <w:r w:rsidR="00551CC4">
        <w:t>clusterprofiler</w:t>
      </w:r>
      <w:proofErr w:type="spellEnd"/>
      <w:r w:rsidR="00551CC4">
        <w:t>, using gene sets of canonical KEGG pathways from the MSigDB database</w:t>
      </w:r>
      <w:r w:rsidR="00996F20">
        <w:t xml:space="preserve"> </w:t>
      </w:r>
      <w:r w:rsidR="00F06E3F">
        <w:fldChar w:fldCharType="begin">
          <w:fldData xml:space="preserve">PEVuZE5vdGU+PENpdGU+PEF1dGhvcj5XdTwvQXV0aG9yPjxZZWFyPjIwMjE8L1llYXI+PFJlY051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</w:fldData>
        </w:fldChar>
      </w:r>
      <w:r w:rsidR="00C94FFD">
        <w:instrText xml:space="preserve"> ADDIN EN.CITE </w:instrText>
      </w:r>
      <w:r w:rsidR="00C94FFD">
        <w:fldChar w:fldCharType="begin">
          <w:fldData xml:space="preserve">PEVuZE5vdGU+PENpdGU+PEF1dGhvcj5XdTwvQXV0aG9yPjxZZWFyPjIwMjE8L1llYXI+PFJlY051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</w:fldData>
        </w:fldChar>
      </w:r>
      <w:r w:rsidR="00C94FFD">
        <w:instrText xml:space="preserve"> ADDIN EN.CITE.DATA </w:instrText>
      </w:r>
      <w:r w:rsidR="00C94FFD">
        <w:fldChar w:fldCharType="end"/>
      </w:r>
      <w:r w:rsidR="00F06E3F">
        <w:fldChar w:fldCharType="separate"/>
      </w:r>
      <w:r w:rsidR="00C94FFD" w:rsidRPr="00C94FFD">
        <w:rPr>
          <w:noProof/>
          <w:vertAlign w:val="superscript"/>
        </w:rPr>
        <w:t>7, 26, 27</w:t>
      </w:r>
      <w:r w:rsidR="00F06E3F">
        <w:fldChar w:fldCharType="end"/>
      </w:r>
      <w:r w:rsidR="00BB7740">
        <w:t xml:space="preserve">. Gene sets were identified as being over-represented if </w:t>
      </w:r>
      <w:r w:rsidR="009B2977">
        <w:t>the</w:t>
      </w:r>
      <w:r w:rsidR="00F40D44">
        <w:t xml:space="preserve"> un</w:t>
      </w:r>
      <w:r w:rsidR="00C61A74">
        <w:t>-</w:t>
      </w:r>
      <w:r w:rsidR="00F40D44">
        <w:t xml:space="preserve">adjusted p-value was less than 0.05. </w:t>
      </w:r>
    </w:p>
    <w:p w14:paraId="7A2814A7" w14:textId="7C56859E" w:rsidR="006A4545" w:rsidRPr="006A4545" w:rsidRDefault="006A4545" w:rsidP="00587F4D">
      <w:pPr>
        <w:pStyle w:val="Heading2"/>
        <w:spacing w:after="0"/>
      </w:pPr>
      <w:r w:rsidRPr="00306A46">
        <w:t xml:space="preserve">Data </w:t>
      </w:r>
      <w:r w:rsidR="0065247F">
        <w:t>processing</w:t>
      </w:r>
      <w:r w:rsidR="00DD03F2">
        <w:t xml:space="preserve"> for pathway analysis</w:t>
      </w:r>
    </w:p>
    <w:p w14:paraId="7F31CBA6" w14:textId="250D28B7" w:rsidR="00455FFB" w:rsidRPr="00306A46" w:rsidRDefault="00113BCE" w:rsidP="00587F4D">
      <w:pPr>
        <w:spacing w:after="0"/>
      </w:pPr>
      <w:r>
        <w:t>Proteomics and phosphoproteomics dat</w:t>
      </w:r>
      <w:r w:rsidR="00340626">
        <w:t xml:space="preserve">a were </w:t>
      </w:r>
      <w:r w:rsidR="00190BB1">
        <w:t xml:space="preserve">collected </w:t>
      </w:r>
      <w:r w:rsidR="00340626">
        <w:t xml:space="preserve">and processed </w:t>
      </w:r>
      <w:r w:rsidR="00190BB1">
        <w:t xml:space="preserve">as described in </w:t>
      </w:r>
      <w:r w:rsidR="00DD3466">
        <w:fldChar w:fldCharType="begin"/>
      </w:r>
      <w:r w:rsidR="00C94FFD">
        <w:instrText xml:space="preserve"> ADDIN EN.CITE &lt;EndNote&gt;&lt;Cite&gt;&lt;Author&gt;Hilchey&lt;/Author&gt;&lt;Year&gt;2019&lt;/Year&gt;&lt;RecNum&gt;509&lt;/RecNum&gt;&lt;DisplayText&gt;&lt;style face="superscript"&gt;21&lt;/style&gt;&lt;/DisplayText&gt;&lt;record&gt;&lt;rec-number&gt;509&lt;/rec-number&gt;&lt;foreign-keys&gt;&lt;key app="EN" db-id="papaaw2fa20sx4eds285erays2er5z5xrw5w" timestamp="1558471171" guid="e1b12a3a-5c5b-4195-ad19-ca1529303c05"&gt;509&lt;/key&gt;&lt;key app="ENWeb" db-id=""&gt;0&lt;/key&gt;&lt;/foreign-keys&gt;&lt;ref-type name="Journal Article"&gt;17&lt;/ref-type&gt;&lt;contributors&gt;&lt;authors&gt;&lt;author&gt;Hilchey, Shannon P.&lt;/author&gt;&lt;author&gt;Palshikar, Mukta G.&lt;/author&gt;&lt;author&gt;Li, Dongmei&lt;/author&gt;&lt;author&gt;Garigen, Jessica&lt;/author&gt;&lt;author&gt;Cipolla, Valantina&lt;/author&gt;&lt;author&gt;Thakar, Juilee&lt;/author&gt;&lt;author&gt;Zand, Martin S.&lt;/author&gt;&lt;/authors&gt;&lt;/contributors&gt;&lt;titles&gt;&lt;title&gt;Cyclosporine A Directly Affects Human and Mouse B cell Migration &amp;lt;em&amp;gt;in vitro&amp;lt;/em&amp;gt; by Disrupting a HIF-1&amp;lt;em&amp;gt;α&amp;lt;/em&amp;gt; Dependent, O&amp;lt;sub&amp;gt;2&amp;lt;/sub&amp;gt; Sensing, Molecular Switch&lt;/title&gt;&lt;secondary-title&gt;bioRxiv&lt;/secondary-title&gt;&lt;/titles&gt;&lt;periodical&gt;&lt;full-title&gt;bioRxiv&lt;/full-title&gt;&lt;/periodical&gt;&lt;pages&gt;622514&lt;/pages&gt;&lt;dates&gt;&lt;year&gt;2019&lt;/year&gt;&lt;/dates&gt;&lt;urls&gt;&lt;related-urls&gt;&lt;url&gt;https://www.biorxiv.org/content/biorxiv/early/2019/04/30/622514.full.pdf&lt;/url&gt;&lt;/related-urls&gt;&lt;/urls&gt;&lt;electronic-resource-num&gt;10.1101/622514&lt;/electronic-resource-num&gt;&lt;/record&gt;&lt;/Cite&gt;&lt;/EndNote&gt;</w:instrText>
      </w:r>
      <w:r w:rsidR="00DD3466">
        <w:fldChar w:fldCharType="separate"/>
      </w:r>
      <w:r w:rsidR="00C94FFD" w:rsidRPr="00C94FFD">
        <w:rPr>
          <w:noProof/>
          <w:vertAlign w:val="superscript"/>
        </w:rPr>
        <w:t>21</w:t>
      </w:r>
      <w:r w:rsidR="00DD3466">
        <w:fldChar w:fldCharType="end"/>
      </w:r>
      <w:r w:rsidR="00DD3466">
        <w:t xml:space="preserve"> and </w:t>
      </w:r>
      <w:r w:rsidR="00EB5ACD">
        <w:fldChar w:fldCharType="begin"/>
      </w:r>
      <w:r w:rsidR="00C94FFD">
        <w:instrText xml:space="preserve"> ADDIN EN.CITE &lt;EndNote&gt;&lt;Cite&gt;&lt;Author&gt;Hilchey&lt;/Author&gt;&lt;Year&gt;2022&lt;/Year&gt;&lt;RecNum&gt;1327&lt;/RecNum&gt;&lt;DisplayText&gt;&lt;style face="superscript"&gt;6&lt;/style&gt;&lt;/DisplayText&gt;&lt;record&gt;&lt;rec-number&gt;1327&lt;/rec-number&gt;&lt;foreign-keys&gt;&lt;key app="EN" db-id="papaaw2fa20sx4eds285erays2er5z5xrw5w" timestamp="1648674028" guid="4c315ac6-e14e-4123-9040-d2ca98eb7a50"&gt;1327&lt;/key&gt;&lt;/foreign-keys&gt;&lt;ref-type name="Journal Article"&gt;17&lt;/ref-type&gt;&lt;contributors&gt;&lt;authors&gt;&lt;author&gt;Hilchey, Shannon P&lt;/author&gt;&lt;author&gt;Palshikar, Mukta G&lt;/author&gt;&lt;author&gt;Shen, Shichen&lt;/author&gt;&lt;author&gt;Rasam, Sailee&lt;/author&gt;&lt;author&gt;Mendelson, Eric S&lt;/author&gt;&lt;author&gt;Emo, Jason A&lt;/author&gt;&lt;author&gt;Thakar, Juilee&lt;/author&gt;&lt;author&gt;Qu, Jun&lt;/author&gt;&lt;author&gt;Zand, Martin S&lt;/author&gt;&lt;/authors&gt;&lt;/contributors&gt;&lt;titles&gt;&lt;title&gt;LSP1 Attenuates Human B Cell Migration at Physiological Oxygen Levels, as Revealed by Phosphoproteomics Analysis&lt;/title&gt;&lt;secondary-title&gt;In preparation&lt;/secondary-title&gt;&lt;/titles&gt;&lt;periodical&gt;&lt;full-title&gt;In preparation&lt;/full-title&gt;&lt;/periodical&gt;&lt;dates&gt;&lt;year&gt;2022&lt;/year&gt;&lt;/dates&gt;&lt;urls&gt;&lt;/urls&gt;&lt;/record&gt;&lt;/Cite&gt;&lt;/EndNote&gt;</w:instrText>
      </w:r>
      <w:r w:rsidR="00EB5ACD">
        <w:fldChar w:fldCharType="separate"/>
      </w:r>
      <w:r w:rsidR="00C94FFD" w:rsidRPr="00C94FFD">
        <w:rPr>
          <w:noProof/>
          <w:vertAlign w:val="superscript"/>
        </w:rPr>
        <w:t>6</w:t>
      </w:r>
      <w:r w:rsidR="00EB5ACD">
        <w:fldChar w:fldCharType="end"/>
      </w:r>
      <w:r w:rsidR="001B25D4">
        <w:t xml:space="preserve"> respectively. </w:t>
      </w:r>
      <w:r w:rsidR="00BD72E5">
        <w:t>We retained only samples from the experimental conditions rep</w:t>
      </w:r>
      <w:r w:rsidR="00937903">
        <w:t>resented in all three datasets</w:t>
      </w:r>
      <w:r w:rsidR="005A4583">
        <w:t xml:space="preserve"> (Supplementary Table 1)</w:t>
      </w:r>
      <w:r w:rsidR="003B20A2">
        <w:t>.</w:t>
      </w:r>
      <w:r w:rsidR="00FA70EB">
        <w:t xml:space="preserve"> In the case of the proteomics and phosphoproteomics datasets, we mapped protein names to gene names using </w:t>
      </w:r>
      <w:proofErr w:type="spellStart"/>
      <w:r w:rsidR="00FA70EB">
        <w:t>Entrez</w:t>
      </w:r>
      <w:proofErr w:type="spellEnd"/>
      <w:r w:rsidR="00FA70EB">
        <w:t xml:space="preserve"> and retained these gene names for downstream analysis, for consistency between datasets.</w:t>
      </w:r>
      <w:r w:rsidR="003B20A2">
        <w:t xml:space="preserve"> </w:t>
      </w:r>
      <w:r w:rsidR="00E9261E">
        <w:t xml:space="preserve">We discarded observations for </w:t>
      </w:r>
      <w:r w:rsidR="00D324F9">
        <w:t>genes whose median value was 0.</w:t>
      </w:r>
      <w:r w:rsidR="00B7433C">
        <w:t xml:space="preserve"> All data was log2</w:t>
      </w:r>
      <w:r w:rsidR="005D6F93">
        <w:t>(x+1)</w:t>
      </w:r>
      <w:r w:rsidR="00B7433C">
        <w:t xml:space="preserve">-transformed. </w:t>
      </w:r>
    </w:p>
    <w:p w14:paraId="621D4AA1" w14:textId="1585537D" w:rsidR="006D633D" w:rsidRDefault="00385B74" w:rsidP="00587F4D">
      <w:pPr>
        <w:pStyle w:val="Heading2"/>
        <w:spacing w:after="0"/>
      </w:pPr>
      <w:r>
        <w:t xml:space="preserve">Pathway analysis with </w:t>
      </w:r>
      <w:proofErr w:type="spellStart"/>
      <w:r>
        <w:t>mBONITA</w:t>
      </w:r>
      <w:proofErr w:type="spellEnd"/>
    </w:p>
    <w:p w14:paraId="1BC50928" w14:textId="3F5BC6D7" w:rsidR="00C04C75" w:rsidRDefault="00E52AA7" w:rsidP="00587F4D">
      <w:pPr>
        <w:spacing w:after="0"/>
      </w:pPr>
      <w:r>
        <w:t xml:space="preserve">We </w:t>
      </w:r>
      <w:proofErr w:type="spellStart"/>
      <w:r>
        <w:t>reimplemented</w:t>
      </w:r>
      <w:proofErr w:type="spellEnd"/>
      <w:r>
        <w:t xml:space="preserve"> our previously </w:t>
      </w:r>
      <w:r w:rsidR="00866976">
        <w:t xml:space="preserve">published algorithm BONITA </w:t>
      </w:r>
      <w:r w:rsidR="005C6AA7">
        <w:fldChar w:fldCharType="begin"/>
      </w:r>
      <w:r w:rsidR="00C94FFD">
        <w:instrText xml:space="preserve"> ADDIN EN.CITE &lt;EndNote&gt;&lt;Cite&gt;&lt;Author&gt;Palli&lt;/Author&gt;&lt;Year&gt;2019&lt;/Year&gt;&lt;RecNum&gt;1289&lt;/RecNum&gt;&lt;DisplayText&gt;&lt;style face="superscript"&gt;18&lt;/style&gt;&lt;/DisplayText&gt;&lt;record&gt;&lt;rec-number&gt;1289&lt;/rec-number&gt;&lt;foreign-keys&gt;&lt;key app="EN" db-id="pp0rrsras9s2pveppp45002bszs9afsexvz0" timestamp="1648471845" guid="811d7315-bb40-4fb9-8697-5ee10e53b22b"&gt;1289&lt;/key&gt;&lt;/foreign-keys&gt;&lt;ref-type name="Journal Article"&gt;17&lt;/ref-type&gt;&lt;contributors&gt;&lt;authors&gt;&lt;author&gt;Palli, R.&lt;/author&gt;&lt;author&gt;Palshikar, M. G.&lt;/author&gt;&lt;author&gt;Thakar, J.&lt;/author&gt;&lt;/authors&gt;&lt;/contributors&gt;&lt;auth-address&gt;Univ Rochester, Med Scientist Training Program, Rochester, NY USA&amp;#xD;Univ Rochester, Biophys Struct &amp;amp; Computat Biol Program, Rochester, NY 14642 USA&amp;#xD;Univ Rochester, Dept Microbiol &amp;amp; Immunol, Rochester, NY 14642 USA&amp;#xD;Univ Rochester, Dept Biostat &amp;amp; Computat Biol, Rochester, NY 14642 USA&lt;/auth-address&gt;&lt;titles&gt;&lt;title&gt;Executable pathway analysis using ensemble discrete-state modeling for large-scale data&lt;/title&gt;&lt;secondary-title&gt;Plos Computational Biology&lt;/secondary-title&gt;&lt;alt-title&gt;Plos Comput Biol&lt;/alt-title&gt;&lt;/titles&gt;&lt;periodical&gt;&lt;full-title&gt;PLOS Computational Biology&lt;/full-title&gt;&lt;/periodical&gt;&lt;alt-periodical&gt;&lt;full-title&gt;PLoS Comput Biol&lt;/full-title&gt;&lt;/alt-periodical&gt;&lt;pages&gt;e1007317&lt;/pages&gt;&lt;volume&gt;15&lt;/volume&gt;&lt;number&gt;9&lt;/number&gt;&lt;keywords&gt;&lt;keyword&gt;probabilistic boolean networks&lt;/keyword&gt;&lt;keyword&gt;inducible gene-expression&lt;/keyword&gt;&lt;keyword&gt;cell-cycle progression&lt;/keyword&gt;&lt;keyword&gt;disease&lt;/keyword&gt;&lt;keyword&gt;apoptosis&lt;/keyword&gt;&lt;keyword&gt;protein&lt;/keyword&gt;&lt;keyword&gt;target&lt;/keyword&gt;&lt;/keywords&gt;&lt;dates&gt;&lt;year&gt;2019&lt;/year&gt;&lt;pub-dates&gt;&lt;date&gt;Sep&lt;/date&gt;&lt;/pub-dates&gt;&lt;/dates&gt;&lt;isbn&gt;1553-734X&lt;/isbn&gt;&lt;accession-num&gt;WOS:000489741800025&lt;/accession-num&gt;&lt;urls&gt;&lt;related-urls&gt;&lt;url&gt;&amp;lt;Go to ISI&amp;gt;://WOS:000489741800025&lt;/url&gt;&lt;/related-urls&gt;&lt;/urls&gt;&lt;electronic-resource-num&gt;ARTN e1007317&amp;#xD;10.1371/journal.pcbi.1007317&lt;/electronic-resource-num&gt;&lt;language&gt;English&lt;/language&gt;&lt;/record&gt;&lt;/Cite&gt;&lt;/EndNote&gt;</w:instrText>
      </w:r>
      <w:r w:rsidR="005C6AA7">
        <w:fldChar w:fldCharType="separate"/>
      </w:r>
      <w:r w:rsidR="00C94FFD" w:rsidRPr="00C94FFD">
        <w:rPr>
          <w:noProof/>
          <w:vertAlign w:val="superscript"/>
        </w:rPr>
        <w:t>18</w:t>
      </w:r>
      <w:r w:rsidR="005C6AA7">
        <w:fldChar w:fldCharType="end"/>
      </w:r>
      <w:r w:rsidR="005C6AA7">
        <w:t xml:space="preserve"> </w:t>
      </w:r>
      <w:r>
        <w:t xml:space="preserve">in Python3, resulting in a significant improvement in speed. We used this implementation of BONITA </w:t>
      </w:r>
      <w:r w:rsidR="00866976">
        <w:t>to infer Boolean rules individually for the three multi-omics datasets</w:t>
      </w:r>
      <w:r w:rsidR="00AC3511">
        <w:t xml:space="preserve"> and for an integrated dataset comprising samples for conditions that were profiled in all three datasets (Supplementary Table 1)</w:t>
      </w:r>
      <w:r w:rsidR="00866976">
        <w:t>.</w:t>
      </w:r>
      <w:r w:rsidR="00436419">
        <w:t xml:space="preserve"> </w:t>
      </w:r>
      <w:r w:rsidR="00F70517">
        <w:t>For each of these experiments, we</w:t>
      </w:r>
      <w:r w:rsidR="008451BE">
        <w:t xml:space="preserve"> used </w:t>
      </w:r>
      <w:r w:rsidR="00866976">
        <w:t>all KEGG networks</w:t>
      </w:r>
      <w:r w:rsidR="008451BE">
        <w:t xml:space="preserve"> </w:t>
      </w:r>
      <w:r w:rsidR="00B35C31">
        <w:t xml:space="preserve">with an overlap </w:t>
      </w:r>
      <w:r w:rsidR="005611A0">
        <w:t>o</w:t>
      </w:r>
      <w:r w:rsidR="00D042F9">
        <w:t>f 5 or more genes with the training datase</w:t>
      </w:r>
      <w:r w:rsidR="001C5B22">
        <w:t>t</w:t>
      </w:r>
      <w:r w:rsidR="00E86162">
        <w:t>.</w:t>
      </w:r>
      <w:r w:rsidR="003B16FA">
        <w:t xml:space="preserve"> </w:t>
      </w:r>
      <w:r w:rsidR="004B5C88" w:rsidRPr="00F365BC">
        <w:rPr>
          <w:i/>
          <w:iCs/>
        </w:rPr>
        <w:t>Node impact scores</w:t>
      </w:r>
      <w:r w:rsidR="0059085B">
        <w:rPr>
          <w:i/>
          <w:iCs/>
        </w:rPr>
        <w:t xml:space="preserve"> (</w:t>
      </w:r>
      <w:r w:rsidR="009915E8">
        <w:rPr>
          <w:i/>
          <w:iCs/>
        </w:rPr>
        <w:t>I</w:t>
      </w:r>
      <w:r w:rsidR="009915E8" w:rsidRPr="003C4E8F">
        <w:rPr>
          <w:i/>
          <w:iCs/>
          <w:vertAlign w:val="subscript"/>
        </w:rPr>
        <w:t>g</w:t>
      </w:r>
      <w:r w:rsidR="0059085B">
        <w:rPr>
          <w:i/>
          <w:iCs/>
        </w:rPr>
        <w:t>)</w:t>
      </w:r>
      <w:r w:rsidR="004B5C88">
        <w:t>, which quantify the effect of individual nodes</w:t>
      </w:r>
      <w:r w:rsidR="00596562">
        <w:t xml:space="preserve"> </w:t>
      </w:r>
      <w:r w:rsidR="00596562" w:rsidRPr="00596562">
        <w:rPr>
          <w:i/>
          <w:iCs/>
        </w:rPr>
        <w:t>g</w:t>
      </w:r>
      <w:r w:rsidR="004B5C88">
        <w:t xml:space="preserve"> over signal flow through a network</w:t>
      </w:r>
      <w:r w:rsidR="00820238">
        <w:t xml:space="preserve">, were calculated by </w:t>
      </w:r>
      <w:r w:rsidR="00820238" w:rsidRPr="009B4CA1">
        <w:rPr>
          <w:i/>
          <w:iCs/>
        </w:rPr>
        <w:t xml:space="preserve">in </w:t>
      </w:r>
      <w:proofErr w:type="spellStart"/>
      <w:r w:rsidR="00820238" w:rsidRPr="009B4CA1">
        <w:rPr>
          <w:i/>
          <w:iCs/>
        </w:rPr>
        <w:t>silico</w:t>
      </w:r>
      <w:proofErr w:type="spellEnd"/>
      <w:r w:rsidR="00820238">
        <w:t xml:space="preserve"> perturbation of networks as previously described </w:t>
      </w:r>
      <w:r w:rsidR="000914F1">
        <w:fldChar w:fldCharType="begin"/>
      </w:r>
      <w:r w:rsidR="00C94FFD">
        <w:instrText xml:space="preserve"> ADDIN EN.CITE &lt;EndNote&gt;&lt;Cite&gt;&lt;Author&gt;Palli&lt;/Author&gt;&lt;Year&gt;2019&lt;/Year&gt;&lt;RecNum&gt;1340&lt;/RecNum&gt;&lt;DisplayText&gt;&lt;style face="superscript"&gt;18&lt;/style&gt;&lt;/DisplayText&gt;&lt;record&gt;&lt;rec-number&gt;1340&lt;/rec-number&gt;&lt;foreign-keys&gt;&lt;key app="EN" db-id="papaaw2fa20sx4eds285erays2er5z5xrw5w" timestamp="1654558787" guid="588e9ba6-d349-46fc-8c63-7ae5434cf78b"&gt;1340&lt;/key&gt;&lt;/foreign-keys&gt;&lt;ref-type name="Journal Article"&gt;17&lt;/ref-type&gt;&lt;contributors&gt;&lt;authors&gt;&lt;author&gt;Palli, Rohith&lt;/author&gt;&lt;author&gt;Palshikar, Mukta G.&lt;/author&gt;&lt;author&gt;Thakar, Juilee&lt;/author&gt;&lt;/authors&gt;&lt;/contributors&gt;&lt;titles&gt;&lt;title&gt;Executable pathway analysis using ensemble discrete-state modeling for large-scale data&lt;/title&gt;&lt;secondary-title&gt;PLoS computational biology&lt;/secondary-title&gt;&lt;/titles&gt;&lt;periodical&gt;&lt;full-title&gt;PLOS Computational Biology&lt;/full-title&gt;&lt;/periodical&gt;&lt;pages&gt;e1007317&lt;/pages&gt;&lt;volume&gt;15&lt;/volume&gt;&lt;number&gt;9&lt;/number&gt;&lt;dates&gt;&lt;year&gt;2019&lt;/year&gt;&lt;/dates&gt;&lt;publisher&gt;Public Library of Science San Francisco, CA USA&lt;/publisher&gt;&lt;isbn&gt;1553-734X&lt;/isbn&gt;&lt;urls&gt;&lt;/urls&gt;&lt;/record&gt;&lt;/Cite&gt;&lt;/EndNote&gt;</w:instrText>
      </w:r>
      <w:r w:rsidR="000914F1">
        <w:fldChar w:fldCharType="separate"/>
      </w:r>
      <w:r w:rsidR="00C94FFD" w:rsidRPr="00C94FFD">
        <w:rPr>
          <w:noProof/>
          <w:vertAlign w:val="superscript"/>
        </w:rPr>
        <w:t>18</w:t>
      </w:r>
      <w:r w:rsidR="000914F1">
        <w:fldChar w:fldCharType="end"/>
      </w:r>
      <w:r w:rsidR="00EA64B6">
        <w:t xml:space="preserve">. </w:t>
      </w:r>
      <w:r w:rsidR="009B4CA1">
        <w:t>We used th</w:t>
      </w:r>
      <w:r w:rsidR="00D26F1B">
        <w:t>i</w:t>
      </w:r>
      <w:r w:rsidR="009B4CA1">
        <w:t>s node impact score in concert with dataset</w:t>
      </w:r>
      <w:r w:rsidR="00FD1072">
        <w:t xml:space="preserve"> </w:t>
      </w:r>
      <w:r w:rsidR="00FD1072" w:rsidRPr="00FD1072">
        <w:rPr>
          <w:i/>
          <w:iCs/>
        </w:rPr>
        <w:t>d</w:t>
      </w:r>
      <w:r w:rsidR="009B4CA1">
        <w:t>-specific fold changes</w:t>
      </w:r>
      <w:r w:rsidR="00935F36">
        <w:t xml:space="preserve"> (</w:t>
      </w:r>
      <w:proofErr w:type="spellStart"/>
      <w:r w:rsidR="00935F36" w:rsidRPr="009A36CE">
        <w:rPr>
          <w:i/>
          <w:iCs/>
        </w:rPr>
        <w:t>Q</w:t>
      </w:r>
      <w:r w:rsidR="00935F36" w:rsidRPr="00AE15EE">
        <w:rPr>
          <w:i/>
          <w:iCs/>
          <w:vertAlign w:val="subscript"/>
        </w:rPr>
        <w:t>gd</w:t>
      </w:r>
      <w:proofErr w:type="spellEnd"/>
      <w:r w:rsidR="00935F36">
        <w:t>)</w:t>
      </w:r>
      <w:r w:rsidR="009B4CA1">
        <w:t>, standard deviation</w:t>
      </w:r>
      <w:r w:rsidR="00935F36">
        <w:t xml:space="preserve"> (</w:t>
      </w:r>
      <w:proofErr w:type="spellStart"/>
      <w:proofErr w:type="gramStart"/>
      <w:r w:rsidR="00935F36" w:rsidRPr="009A36CE">
        <w:rPr>
          <w:i/>
          <w:iCs/>
        </w:rPr>
        <w:t>std</w:t>
      </w:r>
      <w:proofErr w:type="spellEnd"/>
      <w:r w:rsidR="004F3E55">
        <w:rPr>
          <w:i/>
          <w:iCs/>
        </w:rPr>
        <w:t>(</w:t>
      </w:r>
      <w:proofErr w:type="spellStart"/>
      <w:proofErr w:type="gramEnd"/>
      <w:r w:rsidR="004F3E55">
        <w:rPr>
          <w:i/>
          <w:iCs/>
        </w:rPr>
        <w:t>V</w:t>
      </w:r>
      <w:r w:rsidR="00935F36" w:rsidRPr="00AE15EE">
        <w:rPr>
          <w:i/>
          <w:iCs/>
          <w:vertAlign w:val="subscript"/>
        </w:rPr>
        <w:t>gd</w:t>
      </w:r>
      <w:proofErr w:type="spellEnd"/>
      <w:r w:rsidR="00935F36">
        <w:t>)</w:t>
      </w:r>
      <w:r w:rsidR="004F3E55">
        <w:t>)</w:t>
      </w:r>
      <w:r w:rsidR="009B4CA1">
        <w:t xml:space="preserve">, and </w:t>
      </w:r>
      <w:r w:rsidR="007B2BDA" w:rsidRPr="002E5D81">
        <w:rPr>
          <w:i/>
          <w:iCs/>
        </w:rPr>
        <w:t>evidence</w:t>
      </w:r>
      <w:r w:rsidR="009B4CA1" w:rsidRPr="002E5D81">
        <w:rPr>
          <w:i/>
          <w:iCs/>
        </w:rPr>
        <w:t xml:space="preserve"> </w:t>
      </w:r>
      <w:r w:rsidR="009B4CA1" w:rsidRPr="00935F36">
        <w:rPr>
          <w:i/>
          <w:iCs/>
        </w:rPr>
        <w:t>score</w:t>
      </w:r>
      <w:r w:rsidR="00795573">
        <w:rPr>
          <w:i/>
          <w:iCs/>
        </w:rPr>
        <w:t>s</w:t>
      </w:r>
      <w:r w:rsidR="009B4CA1">
        <w:t xml:space="preserve"> </w:t>
      </w:r>
      <w:r w:rsidR="00935F36">
        <w:t>(</w:t>
      </w:r>
      <w:proofErr w:type="spellStart"/>
      <w:r w:rsidR="00935F36" w:rsidRPr="00935F36">
        <w:rPr>
          <w:i/>
          <w:iCs/>
        </w:rPr>
        <w:t>E</w:t>
      </w:r>
      <w:r w:rsidR="00935F36" w:rsidRPr="00AE15EE">
        <w:rPr>
          <w:i/>
          <w:iCs/>
          <w:vertAlign w:val="subscript"/>
        </w:rPr>
        <w:t>g</w:t>
      </w:r>
      <w:proofErr w:type="spellEnd"/>
      <w:r w:rsidR="004D3AEE">
        <w:t xml:space="preserve">, </w:t>
      </w:r>
      <w:r w:rsidR="00EC5BA6">
        <w:t xml:space="preserve">Eqn. </w:t>
      </w:r>
      <w:r w:rsidR="00C660FA">
        <w:fldChar w:fldCharType="begin"/>
      </w:r>
      <w:r w:rsidR="00C660FA">
        <w:instrText xml:space="preserve"> REF _Ref113330530 \h </w:instrText>
      </w:r>
      <w:r w:rsidR="00C660FA">
        <w:fldChar w:fldCharType="separate"/>
      </w:r>
      <w:r w:rsidR="00C660FA">
        <w:rPr>
          <w:noProof/>
        </w:rPr>
        <w:t>1</w:t>
      </w:r>
      <w:r w:rsidR="00C660FA">
        <w:fldChar w:fldCharType="end"/>
      </w:r>
      <w:r w:rsidR="00895873">
        <w:t>)</w:t>
      </w:r>
      <w:r w:rsidR="00935F36">
        <w:t xml:space="preserve"> </w:t>
      </w:r>
      <w:r w:rsidR="009B4CA1">
        <w:t>to</w:t>
      </w:r>
      <w:r w:rsidR="00D26F1B">
        <w:t xml:space="preserve"> calculate </w:t>
      </w:r>
      <w:r w:rsidR="00D26F1B" w:rsidRPr="007930C2">
        <w:rPr>
          <w:i/>
          <w:iCs/>
        </w:rPr>
        <w:t xml:space="preserve">node modulation scores </w:t>
      </w:r>
      <w:r w:rsidR="0059085B">
        <w:rPr>
          <w:i/>
          <w:iCs/>
        </w:rPr>
        <w:t>(</w:t>
      </w:r>
      <w:r w:rsidR="009915E8">
        <w:rPr>
          <w:i/>
          <w:iCs/>
        </w:rPr>
        <w:t>M</w:t>
      </w:r>
      <w:r w:rsidR="009915E8" w:rsidRPr="00C85698">
        <w:rPr>
          <w:i/>
          <w:iCs/>
          <w:vertAlign w:val="subscript"/>
        </w:rPr>
        <w:t>g</w:t>
      </w:r>
      <w:r w:rsidR="00AB614E">
        <w:rPr>
          <w:i/>
          <w:iCs/>
        </w:rPr>
        <w:t xml:space="preserve">, </w:t>
      </w:r>
      <w:r w:rsidR="00AB614E" w:rsidRPr="00AA076E">
        <w:t>Eqn</w:t>
      </w:r>
      <w:r w:rsidR="00781A22">
        <w:t>.</w:t>
      </w:r>
      <w:r w:rsidR="00AB614E" w:rsidRPr="00AA076E">
        <w:t xml:space="preserve"> </w:t>
      </w:r>
      <w:r w:rsidR="00AB614E" w:rsidRPr="00AA076E">
        <w:fldChar w:fldCharType="begin"/>
      </w:r>
      <w:r w:rsidR="00AB614E" w:rsidRPr="00AA076E">
        <w:instrText xml:space="preserve"> REF _Ref113330618 \h </w:instrText>
      </w:r>
      <w:r w:rsidR="00AA076E">
        <w:instrText xml:space="preserve"> \* MERGEFORMAT </w:instrText>
      </w:r>
      <w:r w:rsidR="00AB614E" w:rsidRPr="00AA076E">
        <w:fldChar w:fldCharType="separate"/>
      </w:r>
      <w:r w:rsidR="00AB614E" w:rsidRPr="00AA076E">
        <w:rPr>
          <w:noProof/>
        </w:rPr>
        <w:t>2</w:t>
      </w:r>
      <w:r w:rsidR="00AB614E" w:rsidRPr="00AA076E">
        <w:fldChar w:fldCharType="end"/>
      </w:r>
      <w:r w:rsidR="00AB614E">
        <w:rPr>
          <w:i/>
          <w:iCs/>
        </w:rPr>
        <w:t>)</w:t>
      </w:r>
      <w:r w:rsidR="0059085B">
        <w:rPr>
          <w:i/>
          <w:iCs/>
        </w:rPr>
        <w:t xml:space="preserve"> </w:t>
      </w:r>
      <w:r w:rsidR="00D26F1B">
        <w:t xml:space="preserve">and hence an overall </w:t>
      </w:r>
      <w:r w:rsidR="00D26F1B" w:rsidRPr="007930C2">
        <w:rPr>
          <w:i/>
          <w:iCs/>
        </w:rPr>
        <w:t>pathway modulation score</w:t>
      </w:r>
      <w:r w:rsidR="0059085B">
        <w:rPr>
          <w:i/>
          <w:iCs/>
        </w:rPr>
        <w:t xml:space="preserve"> (</w:t>
      </w:r>
      <w:proofErr w:type="spellStart"/>
      <w:r w:rsidR="003C4E8F">
        <w:rPr>
          <w:i/>
          <w:iCs/>
        </w:rPr>
        <w:t>M</w:t>
      </w:r>
      <w:r w:rsidR="003C4E8F" w:rsidRPr="003C4E8F">
        <w:rPr>
          <w:i/>
          <w:iCs/>
          <w:vertAlign w:val="subscript"/>
        </w:rPr>
        <w:t>p</w:t>
      </w:r>
      <w:proofErr w:type="spellEnd"/>
      <w:r w:rsidR="00781A22">
        <w:rPr>
          <w:i/>
          <w:iCs/>
        </w:rPr>
        <w:t xml:space="preserve">, Eqn. </w:t>
      </w:r>
      <w:r w:rsidR="00781A22">
        <w:rPr>
          <w:i/>
          <w:iCs/>
        </w:rPr>
        <w:fldChar w:fldCharType="begin"/>
      </w:r>
      <w:r w:rsidR="00781A22">
        <w:rPr>
          <w:i/>
          <w:iCs/>
        </w:rPr>
        <w:instrText xml:space="preserve"> REF _Ref113330649 \h </w:instrText>
      </w:r>
      <w:r w:rsidR="00781A22">
        <w:rPr>
          <w:i/>
          <w:iCs/>
        </w:rPr>
      </w:r>
      <w:r w:rsidR="00781A22">
        <w:rPr>
          <w:i/>
          <w:iCs/>
        </w:rPr>
        <w:fldChar w:fldCharType="separate"/>
      </w:r>
      <w:r w:rsidR="00781A22">
        <w:rPr>
          <w:noProof/>
        </w:rPr>
        <w:t>3</w:t>
      </w:r>
      <w:r w:rsidR="00781A22">
        <w:rPr>
          <w:i/>
          <w:iCs/>
        </w:rPr>
        <w:fldChar w:fldCharType="end"/>
      </w:r>
      <w:r w:rsidR="00781A22">
        <w:rPr>
          <w:i/>
          <w:iCs/>
        </w:rPr>
        <w:t>)</w:t>
      </w:r>
      <w:r w:rsidR="00D26F1B">
        <w:t xml:space="preserve">. A p-value was calculated by generating a distribution of pathway modulation scores by resampling dataset-specific fold changes, standard deviations, and evidence scores from the training dataset.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1"/>
        <w:gridCol w:w="8015"/>
        <w:gridCol w:w="940"/>
      </w:tblGrid>
      <w:tr w:rsidR="00686938" w14:paraId="6DDB0555" w14:textId="77777777" w:rsidTr="00895873">
        <w:tc>
          <w:tcPr>
            <w:tcW w:w="324" w:type="pct"/>
          </w:tcPr>
          <w:p w14:paraId="265AF585" w14:textId="77777777" w:rsidR="00686938" w:rsidRDefault="00686938" w:rsidP="00587F4D">
            <w:pPr>
              <w:spacing w:after="0"/>
            </w:pPr>
          </w:p>
        </w:tc>
        <w:tc>
          <w:tcPr>
            <w:tcW w:w="4185" w:type="pct"/>
          </w:tcPr>
          <w:p w14:paraId="0A89B8AD" w14:textId="525420DB" w:rsidR="00686938" w:rsidRDefault="000B12E4" w:rsidP="00587F4D">
            <w:pPr>
              <w:spacing w:after="0"/>
            </w:pPr>
            <m:oMathPara>
              <m:oMath>
                <m:sSub>
                  <m:sSubPr>
                    <m:ctrlPr>
                      <w:rPr>
                        <w:rFonts w:ascii="Cambria Math" w:hAnsi="Cambria Math"/>
                        <w:i/>
                      </w:rPr>
                    </m:ctrlPr>
                  </m:sSubPr>
                  <m:e>
                    <m:r>
                      <w:rPr>
                        <w:rFonts w:ascii="Cambria Math" w:hAnsi="Cambria Math"/>
                      </w:rPr>
                      <m:t>E</m:t>
                    </m:r>
                  </m:e>
                  <m:sub>
                    <m:r>
                      <w:rPr>
                        <w:rFonts w:ascii="Cambria Math" w:hAnsi="Cambria Math"/>
                      </w:rPr>
                      <m:t>g</m:t>
                    </m:r>
                  </m:sub>
                </m:sSub>
                <m:r>
                  <w:rPr>
                    <w:rFonts w:ascii="Cambria Math" w:hAnsi="Cambria Math"/>
                    <w:vertAlign w:val="subscript"/>
                  </w:rPr>
                  <m:t xml:space="preserve"> </m:t>
                </m:r>
                <m:r>
                  <w:rPr>
                    <w:rFonts w:ascii="Cambria Math" w:hAnsi="Cambria Math"/>
                  </w:rPr>
                  <m:t xml:space="preserve">= </m:t>
                </m:r>
                <m:nary>
                  <m:naryPr>
                    <m:chr m:val="∑"/>
                    <m:limLoc m:val="subSup"/>
                    <m:ctrlPr>
                      <w:rPr>
                        <w:rFonts w:ascii="Cambria Math" w:hAnsi="Cambria Math"/>
                        <w:i/>
                      </w:rPr>
                    </m:ctrlPr>
                  </m:naryPr>
                  <m:sub>
                    <m:r>
                      <w:rPr>
                        <w:rFonts w:ascii="Cambria Math" w:hAnsi="Cambria Math"/>
                      </w:rPr>
                      <m:t>d=1</m:t>
                    </m:r>
                  </m:sub>
                  <m:sup>
                    <m:r>
                      <w:rPr>
                        <w:rFonts w:ascii="Cambria Math" w:hAnsi="Cambria Math"/>
                      </w:rPr>
                      <m:t>D</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g,d</m:t>
                            </m:r>
                          </m:sub>
                        </m:sSub>
                        <m:r>
                          <w:rPr>
                            <w:rFonts w:ascii="Cambria Math" w:hAnsi="Cambria Math"/>
                          </w:rPr>
                          <m:t xml:space="preserve">  &gt; 0</m:t>
                        </m:r>
                      </m:e>
                    </m:d>
                  </m:e>
                </m:nary>
                <m:r>
                  <w:rPr>
                    <w:rFonts w:ascii="Cambria Math" w:hAnsi="Cambria Math"/>
                  </w:rPr>
                  <m:t xml:space="preserve"> </m:t>
                </m:r>
              </m:oMath>
            </m:oMathPara>
          </w:p>
        </w:tc>
        <w:tc>
          <w:tcPr>
            <w:tcW w:w="491" w:type="pct"/>
          </w:tcPr>
          <w:p w14:paraId="183EAE9E" w14:textId="77C1C95F" w:rsidR="00686938" w:rsidRDefault="009B4781" w:rsidP="009B4781">
            <w:pPr>
              <w:pStyle w:val="Caption"/>
              <w:keepNext/>
              <w:tabs>
                <w:tab w:val="center" w:pos="362"/>
                <w:tab w:val="right" w:pos="724"/>
              </w:tabs>
            </w:pPr>
            <w:r>
              <w:tab/>
            </w:r>
            <w:r>
              <w:tab/>
            </w:r>
            <w:r w:rsidR="0050050D">
              <w:t>(</w:t>
            </w:r>
            <w:fldSimple w:instr=" SEQ Equation \* ARABIC ">
              <w:bookmarkStart w:id="57" w:name="_Ref113330530"/>
              <w:r w:rsidR="00686938">
                <w:rPr>
                  <w:noProof/>
                </w:rPr>
                <w:t>1</w:t>
              </w:r>
              <w:bookmarkEnd w:id="57"/>
            </w:fldSimple>
            <w:r w:rsidR="0050050D">
              <w:t>)</w:t>
            </w:r>
          </w:p>
          <w:p w14:paraId="607E71A7" w14:textId="77777777" w:rsidR="00686938" w:rsidRDefault="00686938" w:rsidP="00895873">
            <w:pPr>
              <w:spacing w:after="0"/>
              <w:jc w:val="right"/>
            </w:pPr>
          </w:p>
        </w:tc>
      </w:tr>
    </w:tbl>
    <w:p w14:paraId="16DDA3F9" w14:textId="7AEF9F86" w:rsidR="00A17D50" w:rsidRDefault="00952AE6" w:rsidP="00587F4D">
      <w:pPr>
        <w:spacing w:after="0"/>
      </w:pPr>
      <w:proofErr w:type="gramStart"/>
      <w:r>
        <w:t>where</w:t>
      </w:r>
      <w:proofErr w:type="gramEnd"/>
      <w:r>
        <w:t xml:space="preserve"> </w:t>
      </w:r>
      <m:oMath>
        <m:sSub>
          <m:sSubPr>
            <m:ctrlPr>
              <w:rPr>
                <w:rFonts w:ascii="Cambria Math" w:hAnsi="Cambria Math"/>
                <w:i/>
              </w:rPr>
            </m:ctrlPr>
          </m:sSubPr>
          <m:e>
            <m:r>
              <w:rPr>
                <w:rFonts w:ascii="Cambria Math" w:hAnsi="Cambria Math"/>
              </w:rPr>
              <m:t>E</m:t>
            </m:r>
          </m:e>
          <m:sub>
            <m:r>
              <w:rPr>
                <w:rFonts w:ascii="Cambria Math" w:hAnsi="Cambria Math"/>
              </w:rPr>
              <m:t>g</m:t>
            </m:r>
          </m:sub>
        </m:sSub>
      </m:oMath>
      <w:r>
        <w:t xml:space="preserve"> is the evidence score for a gene, </w:t>
      </w:r>
      <m:oMath>
        <m:r>
          <w:rPr>
            <w:rFonts w:ascii="Cambria Math" w:hAnsi="Cambria Math"/>
          </w:rPr>
          <m:t>D</m:t>
        </m:r>
      </m:oMath>
      <w:r>
        <w:t xml:space="preserve"> is the number of multi-omics datasets, </w:t>
      </w:r>
      <w:r w:rsidR="00074E84">
        <w:t xml:space="preserve">and </w:t>
      </w:r>
      <m:oMath>
        <m:sSub>
          <m:sSubPr>
            <m:ctrlPr>
              <w:rPr>
                <w:rFonts w:ascii="Cambria Math" w:hAnsi="Cambria Math"/>
                <w:i/>
              </w:rPr>
            </m:ctrlPr>
          </m:sSubPr>
          <m:e>
            <m:r>
              <w:rPr>
                <w:rFonts w:ascii="Cambria Math" w:hAnsi="Cambria Math"/>
              </w:rPr>
              <m:t>V</m:t>
            </m:r>
          </m:e>
          <m:sub>
            <m:r>
              <w:rPr>
                <w:rFonts w:ascii="Cambria Math" w:hAnsi="Cambria Math"/>
              </w:rPr>
              <m:t>g,d</m:t>
            </m:r>
          </m:sub>
        </m:sSub>
      </m:oMath>
      <w:r w:rsidR="00074E84">
        <w:t xml:space="preserve">is the measured abundance value of gene </w:t>
      </w:r>
      <m:oMath>
        <m:r>
          <w:rPr>
            <w:rFonts w:ascii="Cambria Math" w:hAnsi="Cambria Math"/>
          </w:rPr>
          <m:t>g</m:t>
        </m:r>
      </m:oMath>
      <w:r w:rsidR="00227A87">
        <w:t xml:space="preserve"> </w:t>
      </w:r>
      <w:r w:rsidR="00074E84">
        <w:t xml:space="preserve">in dataset </w:t>
      </w:r>
      <m:oMath>
        <m:r>
          <w:rPr>
            <w:rFonts w:ascii="Cambria Math" w:hAnsi="Cambria Math"/>
          </w:rPr>
          <m:t>d</m:t>
        </m:r>
      </m:oMath>
      <w:r w:rsidR="00074E84">
        <w:t>.</w:t>
      </w:r>
    </w:p>
    <w:p w14:paraId="3EF1B845" w14:textId="77777777" w:rsidR="00074E84" w:rsidRDefault="00074E84" w:rsidP="00587F4D">
      <w:pPr>
        <w:spacing w:after="0"/>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
        <w:gridCol w:w="8323"/>
        <w:gridCol w:w="755"/>
      </w:tblGrid>
      <w:tr w:rsidR="00A17D50" w14:paraId="0C526345" w14:textId="77777777" w:rsidTr="00895873">
        <w:tc>
          <w:tcPr>
            <w:tcW w:w="260" w:type="pct"/>
          </w:tcPr>
          <w:p w14:paraId="7184E38C" w14:textId="77777777" w:rsidR="00A17D50" w:rsidRDefault="00A17D50" w:rsidP="00587F4D">
            <w:pPr>
              <w:spacing w:after="0"/>
            </w:pPr>
          </w:p>
        </w:tc>
        <w:tc>
          <w:tcPr>
            <w:tcW w:w="4346" w:type="pct"/>
          </w:tcPr>
          <w:p w14:paraId="121A7908" w14:textId="5E797BAB" w:rsidR="00A17D50" w:rsidRDefault="000B12E4" w:rsidP="00587F4D">
            <w:pPr>
              <w:spacing w:after="0"/>
            </w:pPr>
            <m:oMathPara>
              <m:oMath>
                <m:sSub>
                  <m:sSubPr>
                    <m:ctrlPr>
                      <w:rPr>
                        <w:rFonts w:ascii="Cambria Math" w:hAnsi="Cambria Math"/>
                        <w:i/>
                      </w:rPr>
                    </m:ctrlPr>
                  </m:sSubPr>
                  <m:e>
                    <m:r>
                      <w:rPr>
                        <w:rFonts w:ascii="Cambria Math" w:hAnsi="Cambria Math"/>
                      </w:rPr>
                      <m:t>M</m:t>
                    </m:r>
                  </m:e>
                  <m:sub>
                    <m:r>
                      <w:rPr>
                        <w:rFonts w:ascii="Cambria Math" w:hAnsi="Cambria Math"/>
                      </w:rPr>
                      <m:t>g</m:t>
                    </m:r>
                  </m:sub>
                </m:sSub>
                <m:r>
                  <w:rPr>
                    <w:rFonts w:ascii="Cambria Math" w:hAnsi="Cambria Math"/>
                    <w:vertAlign w:val="subscript"/>
                  </w:rPr>
                  <m:t xml:space="preserve"> </m:t>
                </m:r>
                <m:r>
                  <w:rPr>
                    <w:rFonts w:ascii="Cambria Math" w:hAnsi="Cambria Math"/>
                  </w:rPr>
                  <m:t xml:space="preserve">= </m:t>
                </m:r>
                <m:nary>
                  <m:naryPr>
                    <m:chr m:val="∑"/>
                    <m:limLoc m:val="subSup"/>
                    <m:ctrlPr>
                      <w:rPr>
                        <w:rFonts w:ascii="Cambria Math" w:hAnsi="Cambria Math"/>
                        <w:i/>
                      </w:rPr>
                    </m:ctrlPr>
                  </m:naryPr>
                  <m:sub>
                    <m:r>
                      <w:rPr>
                        <w:rFonts w:ascii="Cambria Math" w:hAnsi="Cambria Math"/>
                      </w:rPr>
                      <m:t>d=1</m:t>
                    </m:r>
                  </m:sub>
                  <m:sup>
                    <m:r>
                      <w:rPr>
                        <w:rFonts w:ascii="Cambria Math" w:hAnsi="Cambria Math"/>
                      </w:rPr>
                      <m:t>D</m:t>
                    </m:r>
                  </m:sup>
                  <m:e>
                    <m:sSub>
                      <m:sSubPr>
                        <m:ctrlPr>
                          <w:rPr>
                            <w:rFonts w:ascii="Cambria Math" w:hAnsi="Cambria Math"/>
                            <w:i/>
                          </w:rPr>
                        </m:ctrlPr>
                      </m:sSubPr>
                      <m:e>
                        <m:r>
                          <w:rPr>
                            <w:rFonts w:ascii="Cambria Math" w:hAnsi="Cambria Math"/>
                          </w:rPr>
                          <m:t>Q</m:t>
                        </m:r>
                      </m:e>
                      <m:sub>
                        <m:r>
                          <w:rPr>
                            <w:rFonts w:ascii="Cambria Math" w:hAnsi="Cambria Math"/>
                          </w:rPr>
                          <m:t>g,d</m:t>
                        </m:r>
                      </m:sub>
                    </m:sSub>
                  </m:e>
                </m:nary>
                <m:r>
                  <w:rPr>
                    <w:rFonts w:ascii="Cambria Math" w:hAnsi="Cambria Math"/>
                  </w:rPr>
                  <m:t xml:space="preserve">* </m:t>
                </m:r>
                <m:sSub>
                  <m:sSubPr>
                    <m:ctrlPr>
                      <w:rPr>
                        <w:rFonts w:ascii="Cambria Math" w:hAnsi="Cambria Math"/>
                        <w:i/>
                      </w:rPr>
                    </m:ctrlPr>
                  </m:sSubPr>
                  <m:e>
                    <m:r>
                      <w:rPr>
                        <w:rFonts w:ascii="Cambria Math" w:hAnsi="Cambria Math"/>
                      </w:rPr>
                      <m:t>std(V</m:t>
                    </m:r>
                  </m:e>
                  <m:sub>
                    <m:r>
                      <w:rPr>
                        <w:rFonts w:ascii="Cambria Math" w:hAnsi="Cambria Math"/>
                      </w:rPr>
                      <m:t>g,d</m:t>
                    </m:r>
                  </m:sub>
                </m:sSub>
                <m:r>
                  <w:rPr>
                    <w:rFonts w:ascii="Cambria Math" w:hAnsi="Cambria Math"/>
                  </w:rPr>
                  <m:t>) *</m:t>
                </m:r>
                <m:sSub>
                  <m:sSubPr>
                    <m:ctrlPr>
                      <w:rPr>
                        <w:rFonts w:ascii="Cambria Math" w:hAnsi="Cambria Math"/>
                        <w:i/>
                      </w:rPr>
                    </m:ctrlPr>
                  </m:sSubPr>
                  <m:e>
                    <m:r>
                      <w:rPr>
                        <w:rFonts w:ascii="Cambria Math" w:hAnsi="Cambria Math"/>
                      </w:rPr>
                      <m:t xml:space="preserve"> E</m:t>
                    </m:r>
                  </m:e>
                  <m:sub>
                    <m:r>
                      <w:rPr>
                        <w:rFonts w:ascii="Cambria Math" w:hAnsi="Cambria Math"/>
                      </w:rPr>
                      <m:t>g,d</m:t>
                    </m:r>
                  </m:sub>
                </m:sSub>
              </m:oMath>
            </m:oMathPara>
          </w:p>
        </w:tc>
        <w:tc>
          <w:tcPr>
            <w:tcW w:w="394" w:type="pct"/>
          </w:tcPr>
          <w:p w14:paraId="08E09757" w14:textId="30456E8F" w:rsidR="00A17D50" w:rsidRDefault="00532600" w:rsidP="00895873">
            <w:pPr>
              <w:pStyle w:val="Caption"/>
              <w:keepNext/>
              <w:jc w:val="right"/>
            </w:pPr>
            <w:r>
              <w:t>(</w:t>
            </w:r>
            <w:fldSimple w:instr=" SEQ Equation \* ARABIC ">
              <w:bookmarkStart w:id="58" w:name="_Ref113330618"/>
              <w:r w:rsidR="00A17D50">
                <w:rPr>
                  <w:noProof/>
                </w:rPr>
                <w:t>2</w:t>
              </w:r>
              <w:bookmarkEnd w:id="58"/>
            </w:fldSimple>
            <w:r>
              <w:t>)</w:t>
            </w:r>
          </w:p>
          <w:p w14:paraId="1CA1F576" w14:textId="77777777" w:rsidR="00A17D50" w:rsidRDefault="00A17D50" w:rsidP="00895873">
            <w:pPr>
              <w:spacing w:after="0"/>
              <w:jc w:val="right"/>
            </w:pPr>
          </w:p>
        </w:tc>
      </w:tr>
    </w:tbl>
    <w:p w14:paraId="5A32456D" w14:textId="06707271" w:rsidR="00A17D50" w:rsidRDefault="00B455F0" w:rsidP="00587F4D">
      <w:pPr>
        <w:spacing w:after="0"/>
      </w:pPr>
      <w:proofErr w:type="gramStart"/>
      <w:r>
        <w:t>where</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rPr>
              <m:t>g</m:t>
            </m:r>
          </m:sub>
        </m:sSub>
      </m:oMath>
      <w:r>
        <w:t xml:space="preserve"> is the </w:t>
      </w:r>
      <w:r w:rsidR="00103A96">
        <w:t>modulation score</w:t>
      </w:r>
      <w:r>
        <w:t xml:space="preserve"> for a gene, and </w:t>
      </w:r>
      <m:oMath>
        <m:sSub>
          <m:sSubPr>
            <m:ctrlPr>
              <w:rPr>
                <w:rFonts w:ascii="Cambria Math" w:hAnsi="Cambria Math"/>
                <w:i/>
              </w:rPr>
            </m:ctrlPr>
          </m:sSubPr>
          <m:e>
            <m:r>
              <w:rPr>
                <w:rFonts w:ascii="Cambria Math" w:hAnsi="Cambria Math"/>
              </w:rPr>
              <m:t>std(V</m:t>
            </m:r>
          </m:e>
          <m:sub>
            <m:r>
              <w:rPr>
                <w:rFonts w:ascii="Cambria Math" w:hAnsi="Cambria Math"/>
              </w:rPr>
              <m:t>g,d</m:t>
            </m:r>
          </m:sub>
        </m:sSub>
        <m:r>
          <w:rPr>
            <w:rFonts w:ascii="Cambria Math" w:hAnsi="Cambria Math"/>
          </w:rPr>
          <m:t xml:space="preserve">) </m:t>
        </m:r>
      </m:oMath>
      <w:r>
        <w:t>is the</w:t>
      </w:r>
      <w:r w:rsidR="00103A96">
        <w:t xml:space="preserve"> standard deviation of the</w:t>
      </w:r>
      <w:r>
        <w:t xml:space="preserve"> measured abundance value </w:t>
      </w:r>
      <w:r w:rsidR="00F131B3">
        <w:t xml:space="preserve">of gene </w:t>
      </w:r>
      <m:oMath>
        <m:r>
          <w:rPr>
            <w:rFonts w:ascii="Cambria Math" w:hAnsi="Cambria Math"/>
          </w:rPr>
          <m:t>g</m:t>
        </m:r>
      </m:oMath>
      <w:r w:rsidR="00F131B3">
        <w:t xml:space="preserve"> in dataset </w:t>
      </w:r>
      <m:oMath>
        <m:r>
          <w:rPr>
            <w:rFonts w:ascii="Cambria Math" w:hAnsi="Cambria Math"/>
          </w:rPr>
          <m:t>d</m:t>
        </m:r>
      </m:oMath>
      <w:r w:rsidR="00F131B3">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
        <w:gridCol w:w="7414"/>
        <w:gridCol w:w="1302"/>
      </w:tblGrid>
      <w:tr w:rsidR="00A17D50" w14:paraId="1C909A3F" w14:textId="77777777" w:rsidTr="00895873">
        <w:tc>
          <w:tcPr>
            <w:tcW w:w="449" w:type="pct"/>
          </w:tcPr>
          <w:p w14:paraId="1F28F92B" w14:textId="77777777" w:rsidR="00A17D50" w:rsidRDefault="00A17D50" w:rsidP="00587F4D">
            <w:pPr>
              <w:spacing w:after="0"/>
            </w:pPr>
          </w:p>
        </w:tc>
        <w:tc>
          <w:tcPr>
            <w:tcW w:w="3870" w:type="pct"/>
          </w:tcPr>
          <w:p w14:paraId="01EBA1D2" w14:textId="059B1A2C" w:rsidR="00A17D50" w:rsidRDefault="000B12E4" w:rsidP="00587F4D">
            <w:pPr>
              <w:spacing w:after="0"/>
            </w:pPr>
            <m:oMathPara>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 = </m:t>
                </m:r>
                <m:nary>
                  <m:naryPr>
                    <m:chr m:val="∑"/>
                    <m:limLoc m:val="subSup"/>
                    <m:ctrlPr>
                      <w:rPr>
                        <w:rFonts w:ascii="Cambria Math" w:hAnsi="Cambria Math"/>
                        <w:i/>
                      </w:rPr>
                    </m:ctrlPr>
                  </m:naryPr>
                  <m:sub>
                    <m:r>
                      <w:rPr>
                        <w:rFonts w:ascii="Cambria Math" w:hAnsi="Cambria Math"/>
                      </w:rPr>
                      <m:t>g=1</m:t>
                    </m:r>
                  </m:sub>
                  <m:sup>
                    <m:r>
                      <w:rPr>
                        <w:rFonts w:ascii="Cambria Math" w:hAnsi="Cambria Math"/>
                      </w:rPr>
                      <m:t>G</m:t>
                    </m:r>
                  </m:sup>
                  <m:e>
                    <m:sSub>
                      <m:sSubPr>
                        <m:ctrlPr>
                          <w:rPr>
                            <w:rFonts w:ascii="Cambria Math" w:hAnsi="Cambria Math"/>
                            <w:i/>
                          </w:rPr>
                        </m:ctrlPr>
                      </m:sSubPr>
                      <m:e>
                        <m:r>
                          <w:rPr>
                            <w:rFonts w:ascii="Cambria Math" w:hAnsi="Cambria Math"/>
                          </w:rPr>
                          <m:t>M</m:t>
                        </m:r>
                      </m:e>
                      <m:sub>
                        <m:r>
                          <w:rPr>
                            <w:rFonts w:ascii="Cambria Math" w:hAnsi="Cambria Math"/>
                          </w:rPr>
                          <m:t>g</m:t>
                        </m:r>
                      </m:sub>
                    </m:sSub>
                  </m:e>
                </m:nary>
              </m:oMath>
            </m:oMathPara>
          </w:p>
        </w:tc>
        <w:tc>
          <w:tcPr>
            <w:tcW w:w="680" w:type="pct"/>
          </w:tcPr>
          <w:p w14:paraId="47AB956F" w14:textId="78E89F69" w:rsidR="00A17D50" w:rsidRDefault="003F2CE9" w:rsidP="00895873">
            <w:pPr>
              <w:pStyle w:val="Caption"/>
              <w:keepNext/>
              <w:jc w:val="right"/>
            </w:pPr>
            <w:r>
              <w:t>(</w:t>
            </w:r>
            <w:fldSimple w:instr=" SEQ Equation \* ARABIC ">
              <w:bookmarkStart w:id="59" w:name="_Ref113330649"/>
              <w:r w:rsidR="00946785">
                <w:rPr>
                  <w:noProof/>
                </w:rPr>
                <w:t>3</w:t>
              </w:r>
              <w:bookmarkEnd w:id="59"/>
            </w:fldSimple>
            <w:r>
              <w:t>)</w:t>
            </w:r>
          </w:p>
        </w:tc>
      </w:tr>
    </w:tbl>
    <w:p w14:paraId="63B7684A" w14:textId="699C21A9" w:rsidR="0059085B" w:rsidRPr="00394C07" w:rsidRDefault="00970B8B" w:rsidP="00587F4D">
      <w:pPr>
        <w:spacing w:after="0"/>
      </w:pPr>
      <w:proofErr w:type="gramStart"/>
      <w:r>
        <w:t>where</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rPr>
              <m:t>p</m:t>
            </m:r>
          </m:sub>
        </m:sSub>
        <m:r>
          <w:rPr>
            <w:rFonts w:ascii="Cambria Math" w:hAnsi="Cambria Math"/>
          </w:rPr>
          <m:t xml:space="preserve"> </m:t>
        </m:r>
      </m:oMath>
      <w:r>
        <w:t xml:space="preserve">is the pathway modulation score for pathway </w:t>
      </w:r>
      <m:oMath>
        <m:r>
          <w:rPr>
            <w:rFonts w:ascii="Cambria Math" w:hAnsi="Cambria Math"/>
          </w:rPr>
          <m:t>p</m:t>
        </m:r>
      </m:oMath>
      <w:r>
        <w:t xml:space="preserve"> and </w:t>
      </w:r>
      <m:oMath>
        <m:r>
          <w:rPr>
            <w:rFonts w:ascii="Cambria Math" w:hAnsi="Cambria Math"/>
          </w:rPr>
          <m:t>G</m:t>
        </m:r>
      </m:oMath>
      <w:r>
        <w:t xml:space="preserve"> is the number of genes in the pathway </w:t>
      </w:r>
      <m:oMath>
        <m:r>
          <w:rPr>
            <w:rFonts w:ascii="Cambria Math" w:hAnsi="Cambria Math"/>
          </w:rPr>
          <m:t>p</m:t>
        </m:r>
      </m:oMath>
      <w:r>
        <w:t>.</w:t>
      </w:r>
    </w:p>
    <w:p w14:paraId="38B62D0E" w14:textId="40C447B4" w:rsidR="00507B09" w:rsidRDefault="005A6192" w:rsidP="00587F4D">
      <w:pPr>
        <w:pStyle w:val="Heading2"/>
        <w:spacing w:after="0"/>
      </w:pPr>
      <w:r>
        <w:t>Comparison to other methods</w:t>
      </w:r>
    </w:p>
    <w:p w14:paraId="52BE2019" w14:textId="420F7CF4" w:rsidR="00D7521A" w:rsidRDefault="00BC2871" w:rsidP="00587F4D">
      <w:pPr>
        <w:spacing w:after="0"/>
      </w:pPr>
      <w:r>
        <w:t>Parameters for other packages here:</w:t>
      </w:r>
    </w:p>
    <w:p w14:paraId="62E24369" w14:textId="77777777" w:rsidR="00D7521A" w:rsidRDefault="00D7521A" w:rsidP="00587F4D">
      <w:pPr>
        <w:spacing w:after="0"/>
        <w:ind w:left="720"/>
      </w:pPr>
      <w:proofErr w:type="spellStart"/>
      <w:r>
        <w:t>PaintOmics</w:t>
      </w:r>
      <w:proofErr w:type="spellEnd"/>
      <w:r>
        <w:t>:</w:t>
      </w:r>
    </w:p>
    <w:p w14:paraId="1D40F54E" w14:textId="77777777" w:rsidR="00D7521A" w:rsidRDefault="00D7521A" w:rsidP="00587F4D">
      <w:pPr>
        <w:spacing w:after="0"/>
        <w:ind w:left="720"/>
      </w:pPr>
      <w:proofErr w:type="spellStart"/>
      <w:r>
        <w:t>LeapR</w:t>
      </w:r>
      <w:proofErr w:type="spellEnd"/>
      <w:r>
        <w:t>:</w:t>
      </w:r>
    </w:p>
    <w:p w14:paraId="600F62DD" w14:textId="77777777" w:rsidR="00D7521A" w:rsidRDefault="00D7521A" w:rsidP="00587F4D">
      <w:pPr>
        <w:spacing w:after="0"/>
        <w:ind w:left="720"/>
      </w:pPr>
      <w:proofErr w:type="spellStart"/>
      <w:r>
        <w:t>ActivePathways</w:t>
      </w:r>
      <w:proofErr w:type="spellEnd"/>
      <w:r>
        <w:t>:</w:t>
      </w:r>
    </w:p>
    <w:p w14:paraId="76578462" w14:textId="77777777" w:rsidR="00B72B7A" w:rsidRDefault="00D7521A" w:rsidP="00587F4D">
      <w:pPr>
        <w:spacing w:after="0"/>
        <w:ind w:left="720"/>
      </w:pPr>
      <w:r>
        <w:t>CAMERA:</w:t>
      </w:r>
    </w:p>
    <w:p w14:paraId="141F6CEB" w14:textId="57F1E7D4" w:rsidR="00D7521A" w:rsidRDefault="00D7521A" w:rsidP="00587F4D">
      <w:pPr>
        <w:spacing w:after="0"/>
        <w:ind w:left="720"/>
      </w:pPr>
      <w:r>
        <w:t>BONITA:</w:t>
      </w:r>
    </w:p>
    <w:p w14:paraId="21B62D56" w14:textId="77777777" w:rsidR="0027417F" w:rsidRPr="0027417F" w:rsidRDefault="0027417F" w:rsidP="00587F4D">
      <w:pPr>
        <w:tabs>
          <w:tab w:val="left" w:pos="2480"/>
        </w:tabs>
        <w:spacing w:after="0"/>
      </w:pPr>
      <w:r w:rsidRPr="0027417F">
        <w:rPr>
          <w:b/>
          <w:bCs/>
        </w:rPr>
        <w:t>Other multi-omics pathway analysis methods:</w:t>
      </w:r>
    </w:p>
    <w:p w14:paraId="64F5FF14" w14:textId="77777777" w:rsidR="0027417F" w:rsidRPr="0027417F" w:rsidRDefault="0027417F" w:rsidP="00587F4D">
      <w:pPr>
        <w:numPr>
          <w:ilvl w:val="0"/>
          <w:numId w:val="35"/>
        </w:numPr>
        <w:tabs>
          <w:tab w:val="left" w:pos="2480"/>
        </w:tabs>
        <w:spacing w:after="0"/>
      </w:pPr>
      <w:r w:rsidRPr="0027417F">
        <w:rPr>
          <w:b/>
          <w:bCs/>
        </w:rPr>
        <w:t xml:space="preserve">DONE - </w:t>
      </w:r>
      <w:proofErr w:type="spellStart"/>
      <w:r w:rsidRPr="0027417F">
        <w:rPr>
          <w:b/>
          <w:bCs/>
        </w:rPr>
        <w:t>reactomeGSA</w:t>
      </w:r>
      <w:proofErr w:type="spellEnd"/>
      <w:r w:rsidRPr="0027417F">
        <w:t xml:space="preserve"> – applies CAMERA + </w:t>
      </w:r>
      <w:proofErr w:type="spellStart"/>
      <w:r w:rsidRPr="0027417F">
        <w:t>Reactome</w:t>
      </w:r>
      <w:proofErr w:type="spellEnd"/>
      <w:r w:rsidRPr="0027417F">
        <w:t xml:space="preserve"> to each dataset separately, returns individual p-values, correlations between datatypes. Adapted this method – used CAMERA + KEGG on each dataset separately, used a p-value combination method (Stouffer’s) to get an overall p-value per pathway.</w:t>
      </w:r>
    </w:p>
    <w:p w14:paraId="4C477D01" w14:textId="77777777" w:rsidR="0027417F" w:rsidRPr="0027417F" w:rsidRDefault="0027417F" w:rsidP="00587F4D">
      <w:pPr>
        <w:numPr>
          <w:ilvl w:val="0"/>
          <w:numId w:val="35"/>
        </w:numPr>
        <w:tabs>
          <w:tab w:val="left" w:pos="2480"/>
        </w:tabs>
        <w:spacing w:after="0"/>
      </w:pPr>
      <w:r w:rsidRPr="0027417F">
        <w:rPr>
          <w:b/>
          <w:bCs/>
        </w:rPr>
        <w:t xml:space="preserve">DONE - </w:t>
      </w:r>
      <w:proofErr w:type="spellStart"/>
      <w:r w:rsidRPr="0027417F">
        <w:rPr>
          <w:b/>
          <w:bCs/>
        </w:rPr>
        <w:t>paintOmics</w:t>
      </w:r>
      <w:proofErr w:type="spellEnd"/>
      <w:r w:rsidRPr="0027417F">
        <w:t xml:space="preserve"> (</w:t>
      </w:r>
      <w:hyperlink r:id="rId8" w:history="1">
        <w:r w:rsidRPr="0027417F">
          <w:rPr>
            <w:rStyle w:val="Hyperlink"/>
            <w:rFonts w:cs="Arial"/>
          </w:rPr>
          <w:t>https://doi.org/10.1093/nar/gkac352</w:t>
        </w:r>
      </w:hyperlink>
      <w:r w:rsidRPr="0027417F">
        <w:t xml:space="preserve">, </w:t>
      </w:r>
      <w:hyperlink r:id="rId9" w:history="1">
        <w:r w:rsidRPr="0027417F">
          <w:rPr>
            <w:rStyle w:val="Hyperlink"/>
            <w:rFonts w:cs="Arial"/>
          </w:rPr>
          <w:t>https://doi.org/10.1093/nar/gky466</w:t>
        </w:r>
      </w:hyperlink>
      <w:r w:rsidRPr="0027417F">
        <w:t>): Fisher’s exact test for each dataset, joint pathway enrichment p-value for all omics data is computed by applying either Fisher combined probability test or Stouffer’s method. Other interesting pathway visualization features.</w:t>
      </w:r>
    </w:p>
    <w:p w14:paraId="6D9367ED" w14:textId="2B9A75FC" w:rsidR="0027417F" w:rsidRPr="0027417F" w:rsidRDefault="0027417F" w:rsidP="00587F4D">
      <w:pPr>
        <w:numPr>
          <w:ilvl w:val="0"/>
          <w:numId w:val="35"/>
        </w:numPr>
        <w:tabs>
          <w:tab w:val="left" w:pos="2480"/>
        </w:tabs>
        <w:spacing w:after="0"/>
      </w:pPr>
      <w:r w:rsidRPr="0027417F">
        <w:rPr>
          <w:b/>
          <w:bCs/>
        </w:rPr>
        <w:t xml:space="preserve">DONE - </w:t>
      </w:r>
      <w:proofErr w:type="spellStart"/>
      <w:r w:rsidRPr="0027417F">
        <w:rPr>
          <w:b/>
          <w:bCs/>
        </w:rPr>
        <w:t>ActivePathways</w:t>
      </w:r>
      <w:proofErr w:type="spellEnd"/>
      <w:r w:rsidRPr="0027417F">
        <w:t xml:space="preserve"> (</w:t>
      </w:r>
      <w:hyperlink r:id="rId10" w:history="1">
        <w:r w:rsidRPr="0027417F">
          <w:rPr>
            <w:rStyle w:val="Hyperlink"/>
            <w:rFonts w:cs="Arial"/>
          </w:rPr>
          <w:t>doi</w:t>
        </w:r>
        <w:proofErr w:type="gramStart"/>
        <w:r w:rsidRPr="0027417F">
          <w:rPr>
            <w:rStyle w:val="Hyperlink"/>
            <w:rFonts w:cs="Arial"/>
          </w:rPr>
          <w:t>:10.1038</w:t>
        </w:r>
        <w:proofErr w:type="gramEnd"/>
        <w:r w:rsidRPr="0027417F">
          <w:rPr>
            <w:rStyle w:val="Hyperlink"/>
            <w:rFonts w:cs="Arial"/>
          </w:rPr>
          <w:t>/s41467-019-13983-9</w:t>
        </w:r>
      </w:hyperlink>
      <w:r w:rsidRPr="0027417F">
        <w:t xml:space="preserve">): “From a matrix of p-values, </w:t>
      </w:r>
      <w:proofErr w:type="spellStart"/>
      <w:r w:rsidRPr="0027417F">
        <w:t>ActivePathways</w:t>
      </w:r>
      <w:proofErr w:type="spellEnd"/>
      <w:r w:rsidRPr="0027417F">
        <w:t xml:space="preserve"> creates a ranked gene list where genes are </w:t>
      </w:r>
      <w:r w:rsidR="003C1F5B" w:rsidRPr="0027417F">
        <w:t>prioritized</w:t>
      </w:r>
      <w:r w:rsidRPr="0027417F">
        <w:t xml:space="preserve"> based on their combined significance of in the series of omics datasets provided in the input matrix. The ranked gene list includes the most significant genes first. </w:t>
      </w:r>
      <w:proofErr w:type="spellStart"/>
      <w:r w:rsidRPr="0027417F">
        <w:t>ActivePathways</w:t>
      </w:r>
      <w:proofErr w:type="spellEnd"/>
      <w:r w:rsidRPr="0027417F">
        <w:t xml:space="preserve"> then performs a ranked hypergeometric test to determine if a pathway (i.e., a gene set with a common functional annotation) is enriched in the ranked gene list, by performing a series of hypergeometric tests (also known as Fisher’s exact tests). In each such test, a larger set of genes from the top of the ranked gene list is considered. At the end of the series, the ranked hypergeometric test returns the top most significant p-value from the series, corresponding to the point in the ranked gene list where the pathway enrichment reached the greatest significance of enrichment. This approach is useful when the genes in our ranked gene list have varying signals of biological importance in the input omics datasets, as the test identifies the top subset of genes that are the most relevant to the enrichment of the pathway.” </w:t>
      </w:r>
    </w:p>
    <w:p w14:paraId="4B06E3C3" w14:textId="7507F0A5" w:rsidR="0027417F" w:rsidRPr="0027417F" w:rsidRDefault="0027417F" w:rsidP="00587F4D">
      <w:pPr>
        <w:numPr>
          <w:ilvl w:val="0"/>
          <w:numId w:val="35"/>
        </w:numPr>
        <w:tabs>
          <w:tab w:val="left" w:pos="2480"/>
        </w:tabs>
        <w:spacing w:after="0"/>
      </w:pPr>
      <w:r w:rsidRPr="0027417F">
        <w:t xml:space="preserve">Tried </w:t>
      </w:r>
      <w:r w:rsidR="00137506">
        <w:t>a</w:t>
      </w:r>
      <w:r w:rsidRPr="0027417F">
        <w:t xml:space="preserve"> </w:t>
      </w:r>
      <w:proofErr w:type="spellStart"/>
      <w:r w:rsidRPr="0027417F">
        <w:t>pca</w:t>
      </w:r>
      <w:proofErr w:type="spellEnd"/>
      <w:r w:rsidRPr="0027417F">
        <w:t xml:space="preserve">-based method </w:t>
      </w:r>
      <w:proofErr w:type="spellStart"/>
      <w:r w:rsidRPr="0027417F">
        <w:t>PathwayPCA</w:t>
      </w:r>
      <w:proofErr w:type="spellEnd"/>
      <w:r w:rsidRPr="0027417F">
        <w:t xml:space="preserve"> (</w:t>
      </w:r>
      <w:hyperlink r:id="rId11" w:history="1">
        <w:r w:rsidRPr="0027417F">
          <w:rPr>
            <w:rStyle w:val="Hyperlink"/>
            <w:rFonts w:cs="Arial"/>
          </w:rPr>
          <w:t>https://doi.org/10.1002/pmic.201900409</w:t>
        </w:r>
      </w:hyperlink>
      <w:r w:rsidRPr="0027417F">
        <w:t>) and couldn’t get the R package to work.</w:t>
      </w:r>
      <w:r w:rsidR="00793A81">
        <w:t xml:space="preserve"> Update – this was my error, it’s not really a pathway analysis method and only tests association of pathways with </w:t>
      </w:r>
      <w:r w:rsidR="0064149B">
        <w:t>specific categorical phenotypes, no way to test a contrast.</w:t>
      </w:r>
    </w:p>
    <w:p w14:paraId="625C82A2" w14:textId="77777777" w:rsidR="0027417F" w:rsidRPr="0027417F" w:rsidRDefault="0027417F" w:rsidP="00587F4D">
      <w:pPr>
        <w:numPr>
          <w:ilvl w:val="0"/>
          <w:numId w:val="35"/>
        </w:numPr>
        <w:tabs>
          <w:tab w:val="left" w:pos="2480"/>
        </w:tabs>
        <w:spacing w:after="0"/>
      </w:pPr>
      <w:r w:rsidRPr="0027417F">
        <w:rPr>
          <w:b/>
          <w:bCs/>
        </w:rPr>
        <w:t xml:space="preserve">DONE - </w:t>
      </w:r>
      <w:proofErr w:type="spellStart"/>
      <w:r w:rsidRPr="0027417F">
        <w:rPr>
          <w:b/>
          <w:bCs/>
        </w:rPr>
        <w:t>leapR</w:t>
      </w:r>
      <w:proofErr w:type="spellEnd"/>
      <w:r w:rsidRPr="0027417F">
        <w:t xml:space="preserve"> (</w:t>
      </w:r>
      <w:hyperlink r:id="rId12" w:history="1">
        <w:r w:rsidRPr="0027417F">
          <w:rPr>
            <w:rStyle w:val="Hyperlink"/>
            <w:rFonts w:cs="Arial"/>
          </w:rPr>
          <w:t>https://doi.org/10.1021/acs.jproteome.0c00963</w:t>
        </w:r>
      </w:hyperlink>
      <w:r w:rsidRPr="0027417F">
        <w:t xml:space="preserve">): “Many applications of enrichment compare one group of samples (case) against another group (control) with the goal of identifying pathways that have significantly different abundance in this comparison. The </w:t>
      </w:r>
      <w:proofErr w:type="spellStart"/>
      <w:r w:rsidRPr="0027417F">
        <w:t>leapR</w:t>
      </w:r>
      <w:proofErr w:type="spellEnd"/>
      <w:r w:rsidRPr="0027417F">
        <w:t xml:space="preserve"> package accomplishes this in the </w:t>
      </w:r>
      <w:proofErr w:type="spellStart"/>
      <w:r w:rsidRPr="0027417F">
        <w:t>enrichment_comparison</w:t>
      </w:r>
      <w:proofErr w:type="spellEnd"/>
      <w:r w:rsidRPr="0027417F">
        <w:t xml:space="preserve"> (see </w:t>
      </w:r>
      <w:hyperlink r:id="rId13" w:history="1">
        <w:r w:rsidRPr="0027417F">
          <w:rPr>
            <w:rStyle w:val="Hyperlink"/>
            <w:rFonts w:cs="Arial"/>
          </w:rPr>
          <w:t>Figure 1</w:t>
        </w:r>
      </w:hyperlink>
      <w:r w:rsidRPr="0027417F">
        <w:t> and </w:t>
      </w:r>
      <w:hyperlink r:id="rId14" w:history="1">
        <w:r w:rsidRPr="0027417F">
          <w:rPr>
            <w:rStyle w:val="Hyperlink"/>
            <w:rFonts w:cs="Arial"/>
          </w:rPr>
          <w:t>Table 1</w:t>
        </w:r>
      </w:hyperlink>
      <w:r w:rsidRPr="0027417F">
        <w:t>) using a </w:t>
      </w:r>
      <w:r w:rsidRPr="0027417F">
        <w:rPr>
          <w:i/>
          <w:iCs/>
        </w:rPr>
        <w:t>t</w:t>
      </w:r>
      <w:r w:rsidRPr="0027417F">
        <w:t> test in which the overall abundance of the pathway members is summarized in distributions for the case and control groups and then compared. Output from this analysis will yield </w:t>
      </w:r>
      <w:r w:rsidRPr="0027417F">
        <w:rPr>
          <w:i/>
          <w:iCs/>
        </w:rPr>
        <w:t>p</w:t>
      </w:r>
      <w:r w:rsidRPr="0027417F">
        <w:t>-values for each input pathway that indicate the significance of enrichment. Examining the mean abundance from each condition will provide an idea of the effect size and the direction of enrichment—that is, is the pathway more abundant in the case or control condition? A small effect size can still yield very significant </w:t>
      </w:r>
      <w:r w:rsidRPr="0027417F">
        <w:rPr>
          <w:i/>
          <w:iCs/>
        </w:rPr>
        <w:t>p</w:t>
      </w:r>
      <w:r w:rsidRPr="0027417F">
        <w:t>-values, but these kinds of results must be treated with caution.”</w:t>
      </w:r>
    </w:p>
    <w:p w14:paraId="120C760B" w14:textId="77777777" w:rsidR="0027417F" w:rsidRPr="0027417F" w:rsidRDefault="0027417F" w:rsidP="00587F4D">
      <w:pPr>
        <w:numPr>
          <w:ilvl w:val="0"/>
          <w:numId w:val="35"/>
        </w:numPr>
        <w:tabs>
          <w:tab w:val="left" w:pos="2480"/>
        </w:tabs>
        <w:spacing w:after="0"/>
      </w:pPr>
      <w:r w:rsidRPr="0027417F">
        <w:rPr>
          <w:b/>
          <w:bCs/>
        </w:rPr>
        <w:t>NOT SURE WHETHER TO INCLUDE - MGSEA</w:t>
      </w:r>
      <w:r w:rsidRPr="0027417F">
        <w:t xml:space="preserve"> (</w:t>
      </w:r>
      <w:hyperlink r:id="rId15" w:history="1">
        <w:r w:rsidRPr="0027417F">
          <w:rPr>
            <w:rStyle w:val="Hyperlink"/>
            <w:rFonts w:cs="Arial"/>
          </w:rPr>
          <w:t>https://doi.org/10.1186/s12859-019-2716-6</w:t>
        </w:r>
      </w:hyperlink>
      <w:r w:rsidRPr="0027417F">
        <w:t xml:space="preserve">): adaptation of GSEA to </w:t>
      </w:r>
      <w:proofErr w:type="spellStart"/>
      <w:r w:rsidRPr="0027417F">
        <w:t>multiomics</w:t>
      </w:r>
      <w:proofErr w:type="spellEnd"/>
      <w:r w:rsidRPr="0027417F">
        <w:t xml:space="preserve"> data. Haven’t looked at this code yet, it is just a supplementary R file.</w:t>
      </w:r>
    </w:p>
    <w:p w14:paraId="03193AC6" w14:textId="77777777" w:rsidR="0027417F" w:rsidRPr="0027417F" w:rsidRDefault="0027417F" w:rsidP="00587F4D">
      <w:pPr>
        <w:numPr>
          <w:ilvl w:val="1"/>
          <w:numId w:val="35"/>
        </w:numPr>
        <w:tabs>
          <w:tab w:val="left" w:pos="2480"/>
        </w:tabs>
        <w:spacing w:after="0"/>
      </w:pPr>
      <w:r w:rsidRPr="0027417F">
        <w:t xml:space="preserve">Not to be confused with </w:t>
      </w:r>
      <w:proofErr w:type="spellStart"/>
      <w:r w:rsidRPr="0027417F">
        <w:t>multiGSEA</w:t>
      </w:r>
      <w:proofErr w:type="spellEnd"/>
      <w:r w:rsidRPr="0027417F">
        <w:t xml:space="preserve"> (</w:t>
      </w:r>
      <w:hyperlink r:id="rId16" w:history="1">
        <w:r w:rsidRPr="0027417F">
          <w:rPr>
            <w:rStyle w:val="Hyperlink"/>
            <w:rFonts w:cs="Arial"/>
          </w:rPr>
          <w:t>https://doi.org/10.1186/s12859-020-03910-x</w:t>
        </w:r>
      </w:hyperlink>
      <w:r w:rsidRPr="0027417F">
        <w:t xml:space="preserve">) which just applies GSEA to each sample individually and uses a </w:t>
      </w:r>
      <w:proofErr w:type="spellStart"/>
      <w:r w:rsidRPr="0027417F">
        <w:t>pvalue</w:t>
      </w:r>
      <w:proofErr w:type="spellEnd"/>
      <w:r w:rsidRPr="0027417F">
        <w:t xml:space="preserve"> combination method or with MOGSA (</w:t>
      </w:r>
      <w:hyperlink r:id="rId17" w:history="1">
        <w:r w:rsidRPr="0027417F">
          <w:rPr>
            <w:rStyle w:val="Hyperlink"/>
            <w:rFonts w:cs="Arial"/>
          </w:rPr>
          <w:t>https://doi.org/10.1074/mcp.TIR118.001251</w:t>
        </w:r>
      </w:hyperlink>
      <w:r w:rsidRPr="0027417F">
        <w:t>) which is a single-sample method</w:t>
      </w:r>
    </w:p>
    <w:p w14:paraId="1101B44C" w14:textId="5FD660DB" w:rsidR="00BC2871" w:rsidRDefault="00FB48A0" w:rsidP="00FB48A0">
      <w:pPr>
        <w:pStyle w:val="Heading2"/>
      </w:pPr>
      <w:r>
        <w:t>Data and software availability statements</w:t>
      </w:r>
    </w:p>
    <w:p w14:paraId="0356A2F5" w14:textId="7A623B63" w:rsidR="00024A85" w:rsidRPr="00412509" w:rsidRDefault="006A7CFA" w:rsidP="00412509">
      <w:r>
        <w:t xml:space="preserve">The transcriptomics dataset described in this manuscript has been deposited to NCBI-GEO with the accession number </w:t>
      </w:r>
      <w:r w:rsidRPr="00C1215B">
        <w:rPr>
          <w:highlight w:val="yellow"/>
        </w:rPr>
        <w:t>insert accession number here</w:t>
      </w:r>
      <w:r>
        <w:t xml:space="preserve"> and is available at </w:t>
      </w:r>
      <w:r w:rsidRPr="00C1215B">
        <w:rPr>
          <w:highlight w:val="yellow"/>
        </w:rPr>
        <w:t>insert URL here</w:t>
      </w:r>
      <w:r>
        <w:t xml:space="preserve">. </w:t>
      </w:r>
      <w:r w:rsidRPr="006A7CFA">
        <w:t>The mass spectrometry phosphoproteomics</w:t>
      </w:r>
      <w:r w:rsidR="00D940AC">
        <w:t xml:space="preserve"> and proteomics</w:t>
      </w:r>
      <w:r w:rsidRPr="006A7CFA">
        <w:t xml:space="preserve"> </w:t>
      </w:r>
      <w:r w:rsidR="00096E68">
        <w:t>dataset</w:t>
      </w:r>
      <w:r w:rsidR="00D940AC">
        <w:t>s</w:t>
      </w:r>
      <w:r w:rsidRPr="006A7CFA">
        <w:t xml:space="preserve"> </w:t>
      </w:r>
      <w:r w:rsidR="00D940AC">
        <w:t>are</w:t>
      </w:r>
      <w:r w:rsidR="00096E68">
        <w:t xml:space="preserve"> available at the</w:t>
      </w:r>
      <w:r w:rsidRPr="006A7CFA">
        <w:t xml:space="preserve"> </w:t>
      </w:r>
      <w:proofErr w:type="spellStart"/>
      <w:r w:rsidRPr="006A7CFA">
        <w:t>ProteomeXchange</w:t>
      </w:r>
      <w:proofErr w:type="spellEnd"/>
      <w:r w:rsidRPr="006A7CFA">
        <w:t xml:space="preserve"> Consortium</w:t>
      </w:r>
      <w:r w:rsidR="00AF4118">
        <w:t xml:space="preserve"> </w:t>
      </w:r>
      <w:r w:rsidRPr="006A7CFA">
        <w:t xml:space="preserve">partner repository </w:t>
      </w:r>
      <w:r w:rsidR="00AF4118" w:rsidRPr="006A7CFA">
        <w:t xml:space="preserve">PRIDE </w:t>
      </w:r>
      <w:r w:rsidRPr="006A7CFA">
        <w:t>with the dataset identifier</w:t>
      </w:r>
      <w:r w:rsidR="00D940AC">
        <w:t>s</w:t>
      </w:r>
      <w:r w:rsidRPr="006A7CFA">
        <w:t xml:space="preserve"> PXD036167</w:t>
      </w:r>
      <w:r w:rsidR="00B12F8D">
        <w:t xml:space="preserve"> and </w:t>
      </w:r>
      <w:r w:rsidR="00B12F8D" w:rsidRPr="00C1215B">
        <w:rPr>
          <w:highlight w:val="yellow"/>
        </w:rPr>
        <w:t>insert accession number</w:t>
      </w:r>
      <w:r w:rsidR="00B12F8D">
        <w:t xml:space="preserve"> respectively.</w:t>
      </w:r>
      <w:r w:rsidR="00FA2262">
        <w:t xml:space="preserve"> </w:t>
      </w:r>
      <w:r w:rsidR="00B12F8D">
        <w:t xml:space="preserve">The source code, documentation, and tutorials for the BONITA3 Python tool and the </w:t>
      </w:r>
      <w:proofErr w:type="spellStart"/>
      <w:r w:rsidR="00B12F8D">
        <w:t>mBONITA</w:t>
      </w:r>
      <w:proofErr w:type="spellEnd"/>
      <w:r w:rsidR="00B12F8D">
        <w:t xml:space="preserve"> pathway analysis module are freely available at </w:t>
      </w:r>
      <w:hyperlink r:id="rId18" w:history="1">
        <w:r w:rsidR="009B4491" w:rsidRPr="00393382">
          <w:rPr>
            <w:rStyle w:val="Hyperlink"/>
            <w:rFonts w:cs="Arial"/>
          </w:rPr>
          <w:t>https://github.com/Thakar-Lab/BONITA-Python3</w:t>
        </w:r>
      </w:hyperlink>
      <w:r w:rsidR="009B4491">
        <w:t xml:space="preserve">. </w:t>
      </w:r>
    </w:p>
    <w:p w14:paraId="262288AD" w14:textId="571899CB" w:rsidR="007709A1" w:rsidRPr="0041675C" w:rsidRDefault="007709A1" w:rsidP="00587F4D">
      <w:pPr>
        <w:pStyle w:val="Heading1"/>
        <w:spacing w:after="0"/>
      </w:pPr>
      <w:r w:rsidRPr="0041675C">
        <w:t>Discussion</w:t>
      </w:r>
    </w:p>
    <w:p w14:paraId="6BDFC67B" w14:textId="77777777" w:rsidR="00DA135E" w:rsidRDefault="00DA135E" w:rsidP="00587F4D">
      <w:pPr>
        <w:spacing w:after="0"/>
        <w:rPr>
          <w:b/>
          <w:bCs/>
        </w:rPr>
      </w:pPr>
    </w:p>
    <w:p w14:paraId="21A7F6E9" w14:textId="77777777" w:rsidR="00A90272" w:rsidRPr="00306A46" w:rsidRDefault="00A90272" w:rsidP="00A90272">
      <w:pPr>
        <w:spacing w:after="0"/>
        <w:ind w:left="2880"/>
      </w:pPr>
    </w:p>
    <w:p w14:paraId="33D1AEFC" w14:textId="59D9011B" w:rsidR="00A243BD" w:rsidRPr="0041675C" w:rsidRDefault="00C34BFB" w:rsidP="00587F4D">
      <w:pPr>
        <w:pStyle w:val="Heading1"/>
        <w:spacing w:after="0"/>
      </w:pPr>
      <w:r w:rsidRPr="0041675C">
        <w:t>Figures</w:t>
      </w:r>
      <w:r w:rsidR="00BB4924" w:rsidRPr="0041675C">
        <w:t xml:space="preserve"> and Tables</w:t>
      </w:r>
    </w:p>
    <w:p w14:paraId="65011F35" w14:textId="1274FB93" w:rsidR="00454EA5" w:rsidRPr="00306A46" w:rsidRDefault="00D24DCC" w:rsidP="00587F4D">
      <w:pPr>
        <w:pStyle w:val="Heading2"/>
        <w:spacing w:after="0"/>
      </w:pPr>
      <w:r>
        <w:t>Main figures:</w:t>
      </w:r>
    </w:p>
    <w:p w14:paraId="1336F16C" w14:textId="6A3A3766" w:rsidR="006E19A7" w:rsidRDefault="00AF6381" w:rsidP="00587F4D">
      <w:pPr>
        <w:pStyle w:val="ListParagraph"/>
        <w:numPr>
          <w:ilvl w:val="0"/>
          <w:numId w:val="37"/>
        </w:numPr>
        <w:spacing w:after="0"/>
      </w:pPr>
      <w:r w:rsidRPr="00AF6381">
        <w:t>Figure 1</w:t>
      </w:r>
      <w:r w:rsidR="00B6452A">
        <w:t>:</w:t>
      </w:r>
      <w:r w:rsidRPr="00AF6381">
        <w:t xml:space="preserve"> </w:t>
      </w:r>
      <w:proofErr w:type="spellStart"/>
      <w:r w:rsidRPr="00AF6381">
        <w:t>moBONITA</w:t>
      </w:r>
      <w:proofErr w:type="spellEnd"/>
      <w:r w:rsidRPr="00AF6381">
        <w:t xml:space="preserve"> integrates information from multiple omics datasets to learn a consensus set of logic rules for simulation and perturbation of prior knowledge networks</w:t>
      </w:r>
    </w:p>
    <w:p w14:paraId="073ADFD8" w14:textId="31BC386B" w:rsidR="008A0F7A" w:rsidRPr="008A0F7A" w:rsidRDefault="008A0F7A" w:rsidP="00587F4D">
      <w:pPr>
        <w:pStyle w:val="ListParagraph"/>
        <w:numPr>
          <w:ilvl w:val="0"/>
          <w:numId w:val="37"/>
        </w:numPr>
        <w:spacing w:after="0"/>
      </w:pPr>
      <w:r w:rsidRPr="008A0F7A">
        <w:t xml:space="preserve">Figure 2: </w:t>
      </w:r>
      <w:proofErr w:type="spellStart"/>
      <w:r w:rsidRPr="008A0F7A">
        <w:t>mBONITA</w:t>
      </w:r>
      <w:proofErr w:type="spellEnd"/>
      <w:r w:rsidRPr="008A0F7A">
        <w:t xml:space="preserve"> identifies mechanisms of hypoxia-mediated chemotaxis from a multi-omics datasets from RAMOS B cells grown under three conditions (pathway analysis with </w:t>
      </w:r>
      <w:proofErr w:type="spellStart"/>
      <w:r w:rsidRPr="008A0F7A">
        <w:t>mBONITA</w:t>
      </w:r>
      <w:proofErr w:type="spellEnd"/>
      <w:r w:rsidRPr="008A0F7A">
        <w:t xml:space="preserve">) (A) 1505 genes were profiled in all three omics datasets (median log2-abundance &gt; 0) (B) The multi-omics datasets showed low inter-dataset correlations. Distinct experimental conditions are indicated by colors and shapes as shown in the legend. (C )Pathways known to be involved in the hypoxia-mediated response to CyA, Only pathways identified as significant from a combined dataset by </w:t>
      </w:r>
      <w:proofErr w:type="spellStart"/>
      <w:r w:rsidRPr="008A0F7A">
        <w:t>mBONITA</w:t>
      </w:r>
      <w:proofErr w:type="spellEnd"/>
      <w:r w:rsidRPr="008A0F7A">
        <w:t xml:space="preserve"> are shown. Pathways are defined as differentially regulated if the </w:t>
      </w:r>
      <w:proofErr w:type="spellStart"/>
      <w:r w:rsidRPr="008A0F7A">
        <w:t>Benjamini</w:t>
      </w:r>
      <w:proofErr w:type="spellEnd"/>
      <w:r w:rsidRPr="008A0F7A">
        <w:t xml:space="preserve">-Hochberg corrected p-value &lt; 0.05. </w:t>
      </w:r>
    </w:p>
    <w:p w14:paraId="48D3B3C8" w14:textId="2A33265C" w:rsidR="008A0F7A" w:rsidRDefault="00F5578E" w:rsidP="00587F4D">
      <w:pPr>
        <w:pStyle w:val="ListParagraph"/>
        <w:numPr>
          <w:ilvl w:val="0"/>
          <w:numId w:val="37"/>
        </w:numPr>
        <w:spacing w:after="0"/>
      </w:pPr>
      <w:r w:rsidRPr="00F5578E">
        <w:t xml:space="preserve">Figure 3: Pathway-based prioritization of genes in a signaling network with </w:t>
      </w:r>
      <w:proofErr w:type="spellStart"/>
      <w:r w:rsidRPr="00F5578E">
        <w:t>mBONITA</w:t>
      </w:r>
      <w:proofErr w:type="spellEnd"/>
      <w:r w:rsidRPr="00F5578E">
        <w:t xml:space="preserve">. Node importance score: show a case study of a LSP1/HIF1A-centric signaling network (TO BE DONE). (A) Network figure (B) </w:t>
      </w:r>
      <w:proofErr w:type="spellStart"/>
      <w:r w:rsidRPr="00F5578E">
        <w:t>Heatmap</w:t>
      </w:r>
      <w:proofErr w:type="spellEnd"/>
      <w:r w:rsidRPr="00F5578E">
        <w:t xml:space="preserve"> of node modulation scores. This is a placeholder/draft figure showing node modulation scores for each dataset/contrast combination for the B cell receptor signaling network. NB – this is just IS * RA, need to multiply by </w:t>
      </w:r>
      <w:proofErr w:type="spellStart"/>
      <w:r w:rsidRPr="00F5578E">
        <w:t>std.dev</w:t>
      </w:r>
      <w:proofErr w:type="spellEnd"/>
      <w:r w:rsidRPr="00F5578E">
        <w:t xml:space="preserve"> as well</w:t>
      </w:r>
      <w:r w:rsidR="00DF0A41">
        <w:t>.</w:t>
      </w:r>
    </w:p>
    <w:p w14:paraId="24F69D77" w14:textId="753A8979" w:rsidR="00DF0A41" w:rsidRDefault="00DF0A41" w:rsidP="00587F4D">
      <w:pPr>
        <w:pStyle w:val="ListParagraph"/>
        <w:numPr>
          <w:ilvl w:val="0"/>
          <w:numId w:val="37"/>
        </w:numPr>
        <w:spacing w:after="0"/>
      </w:pPr>
      <w:r w:rsidRPr="00DF0A41">
        <w:t xml:space="preserve">Figure 4: Benchmarking of </w:t>
      </w:r>
      <w:proofErr w:type="spellStart"/>
      <w:r w:rsidRPr="00DF0A41">
        <w:t>mBONITA</w:t>
      </w:r>
      <w:proofErr w:type="spellEnd"/>
      <w:r w:rsidRPr="00DF0A41">
        <w:t>. Numbers of differentially regulated KEGG pathways identified from combination multi-omics data by tested methods in three contrasts (A) 19%O2,CyA- vs 1%O2,CyA- (B) 1%O2,CyA+ vs 1%O2,CyA-  (C ) 19%O2,CyA- vs 1%O2,CyA+ (D). Pathways known to be involved in the hypoxia-mediated response to CyA, Only pathways identified as significant from a combined dataset by at least one method are shown.</w:t>
      </w:r>
      <w:r w:rsidR="00B6452A">
        <w:t xml:space="preserve"> </w:t>
      </w:r>
      <w:r w:rsidRPr="00DF0A41">
        <w:t xml:space="preserve">Pathways are defined as differentially regulated if the </w:t>
      </w:r>
      <w:proofErr w:type="spellStart"/>
      <w:r w:rsidRPr="00DF0A41">
        <w:t>Benjamini</w:t>
      </w:r>
      <w:proofErr w:type="spellEnd"/>
      <w:r w:rsidRPr="00DF0A41">
        <w:t>-Hochberg corrected p-value &lt; 0.05.</w:t>
      </w:r>
    </w:p>
    <w:p w14:paraId="13D0A640" w14:textId="1D4DDA5B" w:rsidR="00DF0A41" w:rsidRDefault="003677E5" w:rsidP="00587F4D">
      <w:pPr>
        <w:pStyle w:val="Heading2"/>
        <w:spacing w:after="0"/>
      </w:pPr>
      <w:r>
        <w:t xml:space="preserve">Supplementary </w:t>
      </w:r>
      <w:r w:rsidR="000207B9">
        <w:t>Materials</w:t>
      </w:r>
      <w:r>
        <w:t>:</w:t>
      </w:r>
    </w:p>
    <w:p w14:paraId="05CC387F" w14:textId="1067CB70" w:rsidR="003677E5" w:rsidRDefault="00A77395" w:rsidP="00587F4D">
      <w:pPr>
        <w:pStyle w:val="ListParagraph"/>
        <w:numPr>
          <w:ilvl w:val="0"/>
          <w:numId w:val="36"/>
        </w:numPr>
        <w:spacing w:after="0"/>
      </w:pPr>
      <w:r w:rsidRPr="00A77395">
        <w:t>Supplementary Table 1 Experimental conditions in the three datasets from RAMOS B cells. Conditions that are in all datasets are highlighted in red.</w:t>
      </w:r>
    </w:p>
    <w:p w14:paraId="4FD1C395" w14:textId="39D3A177" w:rsidR="00A7090A" w:rsidRDefault="004B4D49" w:rsidP="00587F4D">
      <w:pPr>
        <w:pStyle w:val="ListParagraph"/>
        <w:numPr>
          <w:ilvl w:val="0"/>
          <w:numId w:val="36"/>
        </w:numPr>
        <w:spacing w:after="0"/>
      </w:pPr>
      <w:r w:rsidRPr="00A7090A">
        <w:t>Supplementary</w:t>
      </w:r>
      <w:r w:rsidR="00A7090A" w:rsidRPr="00A7090A">
        <w:t xml:space="preserve"> Figure 1: Transcriptomics analysis of RAMOS B cells grown under three conditions. (A) Numbers of differentially expressed genes identified by DESeq2 in all three contrasts (absolute log2-fold change &gt; 0.5 and </w:t>
      </w:r>
      <w:proofErr w:type="spellStart"/>
      <w:r w:rsidR="00A7090A" w:rsidRPr="00A7090A">
        <w:t>Bonferroni</w:t>
      </w:r>
      <w:proofErr w:type="spellEnd"/>
      <w:r w:rsidR="00A7090A" w:rsidRPr="00A7090A">
        <w:t>-adjusted p-value &lt; 0.05) (B) z-scored RPM values of DE genes identified in all/any contrast. Experimental conditions are indicated by colors as shown in the legend. (</w:t>
      </w:r>
      <w:proofErr w:type="gramStart"/>
      <w:r w:rsidR="00A7090A" w:rsidRPr="00A7090A">
        <w:t>C )</w:t>
      </w:r>
      <w:proofErr w:type="gramEnd"/>
      <w:r w:rsidR="00A7090A" w:rsidRPr="00A7090A">
        <w:t xml:space="preserve"> Over-representation analysis of DE genes in all three contrasts (unadjusted p-value &lt; 0.05). Complete tables of DE genes and over-represented pathways may be found in the Supplementary Data.</w:t>
      </w:r>
    </w:p>
    <w:p w14:paraId="11B2DD16" w14:textId="77777777" w:rsidR="0002025A" w:rsidRDefault="002757B3" w:rsidP="00587F4D">
      <w:pPr>
        <w:pStyle w:val="ListParagraph"/>
        <w:numPr>
          <w:ilvl w:val="0"/>
          <w:numId w:val="36"/>
        </w:numPr>
        <w:spacing w:after="0"/>
      </w:pPr>
      <w:r w:rsidRPr="002757B3">
        <w:t>Supplementary Table 2: KEGG Pathways involved in the HIF1A-mediated response of B cells to hypoxia and CyA</w:t>
      </w:r>
    </w:p>
    <w:p w14:paraId="51C7A9F1" w14:textId="77777777" w:rsidR="0002025A" w:rsidRDefault="0062003C" w:rsidP="00587F4D">
      <w:pPr>
        <w:pStyle w:val="ListParagraph"/>
        <w:numPr>
          <w:ilvl w:val="0"/>
          <w:numId w:val="36"/>
        </w:numPr>
        <w:spacing w:after="0"/>
      </w:pPr>
      <w:r w:rsidRPr="0062003C">
        <w:t>Supplementary Figure 2: Rule inference from all three datasets – (A) Rule set sizes, (B) Importance scores (Spearman correlations between 0.5 and 0.8, p &lt;&lt; 0.01). See Supplementary Table 3 for all correlation coefficients.</w:t>
      </w:r>
    </w:p>
    <w:p w14:paraId="320B2D01" w14:textId="77777777" w:rsidR="0002025A" w:rsidRDefault="001805FD" w:rsidP="00587F4D">
      <w:pPr>
        <w:pStyle w:val="ListParagraph"/>
        <w:numPr>
          <w:ilvl w:val="0"/>
          <w:numId w:val="36"/>
        </w:numPr>
        <w:spacing w:after="0"/>
      </w:pPr>
      <w:r w:rsidRPr="001805FD">
        <w:t>Supplementary Table 3: Spearman correlation between importance scores</w:t>
      </w:r>
    </w:p>
    <w:p w14:paraId="0C498AB8" w14:textId="38845E03" w:rsidR="0002025A" w:rsidRDefault="00E14E1B" w:rsidP="00587F4D">
      <w:pPr>
        <w:pStyle w:val="ListParagraph"/>
        <w:numPr>
          <w:ilvl w:val="0"/>
          <w:numId w:val="36"/>
        </w:numPr>
        <w:spacing w:after="0"/>
      </w:pPr>
      <w:r w:rsidRPr="00E14E1B">
        <w:t xml:space="preserve">Supplementary Figure 3: Comparison of </w:t>
      </w:r>
      <w:proofErr w:type="spellStart"/>
      <w:r w:rsidRPr="00E14E1B">
        <w:t>mBONITA</w:t>
      </w:r>
      <w:proofErr w:type="spellEnd"/>
      <w:r w:rsidRPr="00E14E1B">
        <w:t xml:space="preserve">-PA to BONITA-PA Numbers of differentially regulated pathways identified from combination multi-omics data by </w:t>
      </w:r>
      <w:proofErr w:type="spellStart"/>
      <w:r w:rsidRPr="00E14E1B">
        <w:t>mBONITA</w:t>
      </w:r>
      <w:proofErr w:type="spellEnd"/>
      <w:r w:rsidRPr="00E14E1B">
        <w:t xml:space="preserve"> in three contrasts (A) 19%O2,CyA- vs 1%O2,CyA- (B) 1%O2,CyA+ vs 1%O2,CyA-  (C ) 19%O2,CyA- vs 1%O2,CyA+. Pathways are defined as differentially regulated if the </w:t>
      </w:r>
      <w:proofErr w:type="spellStart"/>
      <w:r w:rsidRPr="00E14E1B">
        <w:t>Benjamini</w:t>
      </w:r>
      <w:proofErr w:type="spellEnd"/>
      <w:r w:rsidRPr="00E14E1B">
        <w:t xml:space="preserve">-Hochberg corrected p-value </w:t>
      </w:r>
      <w:r w:rsidR="00EE3BE1">
        <w:t xml:space="preserve">is </w:t>
      </w:r>
      <w:r w:rsidRPr="00E14E1B">
        <w:t>&lt; 0.05.</w:t>
      </w:r>
    </w:p>
    <w:p w14:paraId="7B774EA5" w14:textId="3417A008" w:rsidR="005757BB" w:rsidRDefault="00093A9A" w:rsidP="005757BB">
      <w:pPr>
        <w:pStyle w:val="ListParagraph"/>
        <w:numPr>
          <w:ilvl w:val="0"/>
          <w:numId w:val="36"/>
        </w:numPr>
        <w:spacing w:after="0"/>
      </w:pPr>
      <w:r>
        <w:t>Supplementary Figure 4</w:t>
      </w:r>
      <w:r w:rsidR="009915DD" w:rsidRPr="009915DD">
        <w:t xml:space="preserve">: Pathway analysis with Bonita. All p-values are </w:t>
      </w:r>
      <w:proofErr w:type="spellStart"/>
      <w:r w:rsidR="009915DD" w:rsidRPr="009915DD">
        <w:t>Bonferroni</w:t>
      </w:r>
      <w:proofErr w:type="spellEnd"/>
      <w:r w:rsidR="009915DD" w:rsidRPr="009915DD">
        <w:t xml:space="preserve">-corrected and are &lt; 0.01. The top 10 pathways with the lowest p-values are shown. A complete table of significantly </w:t>
      </w:r>
      <w:r w:rsidR="009E1663">
        <w:t>modulated</w:t>
      </w:r>
      <w:r w:rsidR="009915DD" w:rsidRPr="009915DD">
        <w:t xml:space="preserve"> pathways may be found in the Supplementary Data. (a) Proteomics (top 10 pathways with the lowest p-values are shown) (b) Phosphoproteomics (top 10 pathways with the lowest p-values are shown) (c) Transcriptomics (top 4 pathways with the lowest p-values are shown) (d) TO BE ADDED. </w:t>
      </w:r>
      <w:proofErr w:type="spellStart"/>
      <w:r w:rsidR="009915DD" w:rsidRPr="009915DD">
        <w:t>Multiomics</w:t>
      </w:r>
      <w:proofErr w:type="spellEnd"/>
      <w:r w:rsidR="009915DD" w:rsidRPr="009915DD">
        <w:t xml:space="preserve"> network. Contrasts are color-coded as shown in the legend.</w:t>
      </w:r>
    </w:p>
    <w:p w14:paraId="08B6538E" w14:textId="77777777" w:rsidR="005757BB" w:rsidRDefault="005757BB" w:rsidP="00515648">
      <w:pPr>
        <w:pStyle w:val="ListParagraph"/>
        <w:numPr>
          <w:ilvl w:val="0"/>
          <w:numId w:val="36"/>
        </w:numPr>
        <w:spacing w:after="0"/>
      </w:pPr>
      <w:r w:rsidRPr="005757BB">
        <w:t xml:space="preserve">Supplementary File 1: </w:t>
      </w:r>
      <w:proofErr w:type="spellStart"/>
      <w:r w:rsidRPr="005757BB">
        <w:t>mBONITA</w:t>
      </w:r>
      <w:proofErr w:type="spellEnd"/>
      <w:r w:rsidRPr="005757BB">
        <w:t>-PA results Excel workbook - pvalues_concatenated_20220816</w:t>
      </w:r>
    </w:p>
    <w:p w14:paraId="5444F164" w14:textId="77777777" w:rsidR="005757BB" w:rsidRDefault="005757BB" w:rsidP="005757BB">
      <w:pPr>
        <w:pStyle w:val="ListParagraph"/>
        <w:numPr>
          <w:ilvl w:val="0"/>
          <w:numId w:val="36"/>
        </w:numPr>
        <w:spacing w:after="0"/>
      </w:pPr>
      <w:r w:rsidRPr="005757BB">
        <w:t xml:space="preserve">Supplementary File 2: </w:t>
      </w:r>
      <w:proofErr w:type="spellStart"/>
      <w:r w:rsidRPr="005757BB">
        <w:t>PaintOmics</w:t>
      </w:r>
      <w:proofErr w:type="spellEnd"/>
      <w:r w:rsidRPr="005757BB">
        <w:t xml:space="preserve"> results (paintomics_allResults.csv)</w:t>
      </w:r>
    </w:p>
    <w:p w14:paraId="700B5666" w14:textId="77777777" w:rsidR="005757BB" w:rsidRDefault="005757BB" w:rsidP="00BC5AEF">
      <w:pPr>
        <w:pStyle w:val="ListParagraph"/>
        <w:numPr>
          <w:ilvl w:val="0"/>
          <w:numId w:val="36"/>
        </w:numPr>
        <w:spacing w:after="0"/>
      </w:pPr>
      <w:r w:rsidRPr="005757BB">
        <w:t xml:space="preserve">Supplementary File 3: </w:t>
      </w:r>
      <w:proofErr w:type="spellStart"/>
      <w:r w:rsidRPr="005757BB">
        <w:t>leapR</w:t>
      </w:r>
      <w:proofErr w:type="spellEnd"/>
      <w:r w:rsidRPr="005757BB">
        <w:t xml:space="preserve"> results (leapR_allResults.csv)</w:t>
      </w:r>
    </w:p>
    <w:p w14:paraId="001796D9" w14:textId="77777777" w:rsidR="005757BB" w:rsidRDefault="005757BB" w:rsidP="005757BB">
      <w:pPr>
        <w:pStyle w:val="ListParagraph"/>
        <w:numPr>
          <w:ilvl w:val="0"/>
          <w:numId w:val="36"/>
        </w:numPr>
        <w:spacing w:after="0"/>
      </w:pPr>
      <w:r w:rsidRPr="005757BB">
        <w:t>Supplementary File 4: CAMERA results (camera_allResults.csv)</w:t>
      </w:r>
    </w:p>
    <w:p w14:paraId="1532CAE8" w14:textId="77777777" w:rsidR="005757BB" w:rsidRDefault="005757BB" w:rsidP="005757BB">
      <w:pPr>
        <w:pStyle w:val="ListParagraph"/>
        <w:numPr>
          <w:ilvl w:val="0"/>
          <w:numId w:val="36"/>
        </w:numPr>
        <w:spacing w:after="0"/>
      </w:pPr>
      <w:r w:rsidRPr="005757BB">
        <w:t xml:space="preserve">Supplementary File 5: </w:t>
      </w:r>
      <w:proofErr w:type="spellStart"/>
      <w:r w:rsidRPr="005757BB">
        <w:t>ActivePathways</w:t>
      </w:r>
      <w:proofErr w:type="spellEnd"/>
      <w:r w:rsidRPr="005757BB">
        <w:t xml:space="preserve"> results (activePathways_allResults.csv)</w:t>
      </w:r>
    </w:p>
    <w:p w14:paraId="02BA835E" w14:textId="460A630C" w:rsidR="005757BB" w:rsidRDefault="005757BB" w:rsidP="005757BB">
      <w:pPr>
        <w:pStyle w:val="ListParagraph"/>
        <w:numPr>
          <w:ilvl w:val="0"/>
          <w:numId w:val="36"/>
        </w:numPr>
        <w:spacing w:after="0"/>
      </w:pPr>
      <w:r w:rsidRPr="005757BB">
        <w:t>Supplementary File 6: BONITA results</w:t>
      </w:r>
    </w:p>
    <w:p w14:paraId="17868F31" w14:textId="24B70BB5" w:rsidR="001547B3" w:rsidRDefault="001547B3" w:rsidP="005757BB">
      <w:pPr>
        <w:pStyle w:val="ListParagraph"/>
        <w:numPr>
          <w:ilvl w:val="0"/>
          <w:numId w:val="36"/>
        </w:numPr>
        <w:spacing w:after="0"/>
      </w:pPr>
      <w:r w:rsidRPr="001547B3">
        <w:t xml:space="preserve">Supplementary Figure 5: </w:t>
      </w:r>
      <w:proofErr w:type="spellStart"/>
      <w:r w:rsidRPr="001547B3">
        <w:t>paintOMICS</w:t>
      </w:r>
      <w:proofErr w:type="spellEnd"/>
      <w:r w:rsidRPr="001547B3">
        <w:t xml:space="preserve"> results</w:t>
      </w:r>
    </w:p>
    <w:p w14:paraId="1D48DFA5" w14:textId="7184EB13" w:rsidR="00F912C8" w:rsidRDefault="00F912C8" w:rsidP="005757BB">
      <w:pPr>
        <w:pStyle w:val="ListParagraph"/>
        <w:numPr>
          <w:ilvl w:val="0"/>
          <w:numId w:val="36"/>
        </w:numPr>
        <w:spacing w:after="0"/>
      </w:pPr>
      <w:r w:rsidRPr="00F912C8">
        <w:t xml:space="preserve">Supplementary Figure 6: </w:t>
      </w:r>
      <w:proofErr w:type="spellStart"/>
      <w:r w:rsidRPr="00F912C8">
        <w:t>leapR</w:t>
      </w:r>
      <w:proofErr w:type="spellEnd"/>
      <w:r w:rsidRPr="00F912C8">
        <w:t xml:space="preserve"> results</w:t>
      </w:r>
    </w:p>
    <w:p w14:paraId="133B2A52" w14:textId="024E9435" w:rsidR="007912F6" w:rsidRDefault="007912F6" w:rsidP="005757BB">
      <w:pPr>
        <w:pStyle w:val="ListParagraph"/>
        <w:numPr>
          <w:ilvl w:val="0"/>
          <w:numId w:val="36"/>
        </w:numPr>
        <w:spacing w:after="0"/>
      </w:pPr>
      <w:r w:rsidRPr="007912F6">
        <w:t xml:space="preserve">Supplementary Figure 7: </w:t>
      </w:r>
      <w:proofErr w:type="spellStart"/>
      <w:r w:rsidRPr="007912F6">
        <w:t>ActivePathways</w:t>
      </w:r>
      <w:proofErr w:type="spellEnd"/>
    </w:p>
    <w:p w14:paraId="682A1B44" w14:textId="0C7CB61A" w:rsidR="002D7696" w:rsidRPr="005757BB" w:rsidRDefault="002D7696" w:rsidP="00FC7ECF">
      <w:pPr>
        <w:pStyle w:val="ListParagraph"/>
        <w:numPr>
          <w:ilvl w:val="0"/>
          <w:numId w:val="36"/>
        </w:numPr>
        <w:spacing w:after="0"/>
      </w:pPr>
      <w:r w:rsidRPr="002D7696">
        <w:t>Supplementary Figure 8: CAMERA + Fisher results</w:t>
      </w:r>
    </w:p>
    <w:p w14:paraId="7F564813" w14:textId="3A7FEBFE" w:rsidR="00E85201" w:rsidRDefault="00E85201" w:rsidP="00587F4D">
      <w:pPr>
        <w:pStyle w:val="Heading1"/>
        <w:spacing w:after="0"/>
      </w:pPr>
      <w:r>
        <w:t>Article and Author Information</w:t>
      </w:r>
    </w:p>
    <w:p w14:paraId="5BB4D2F9" w14:textId="77632A26" w:rsidR="00E85201" w:rsidRDefault="00E85201" w:rsidP="00C84498">
      <w:pPr>
        <w:pStyle w:val="Heading2"/>
      </w:pPr>
      <w:r w:rsidRPr="00AE22A6">
        <w:t>Authors' contributions</w:t>
      </w:r>
    </w:p>
    <w:p w14:paraId="3254F31C" w14:textId="5E52A32B" w:rsidR="00373B23" w:rsidRPr="00B25B81" w:rsidRDefault="00B50C1B" w:rsidP="00587F4D">
      <w:pPr>
        <w:spacing w:after="0"/>
        <w:rPr>
          <w:i/>
          <w:iCs/>
        </w:rPr>
      </w:pPr>
      <w:r w:rsidRPr="00B25B81">
        <w:rPr>
          <w:i/>
          <w:iCs/>
        </w:rPr>
        <w:t xml:space="preserve">Please see </w:t>
      </w:r>
      <w:hyperlink r:id="rId19" w:history="1">
        <w:r w:rsidRPr="00B25B81">
          <w:rPr>
            <w:rStyle w:val="Hyperlink"/>
            <w:rFonts w:cs="Arial"/>
            <w:i/>
            <w:iCs/>
          </w:rPr>
          <w:t>https://casrai.org/credit/</w:t>
        </w:r>
      </w:hyperlink>
      <w:r w:rsidRPr="00B25B81">
        <w:rPr>
          <w:i/>
          <w:iCs/>
        </w:rPr>
        <w:t xml:space="preserve"> for </w:t>
      </w:r>
      <w:r w:rsidR="007D7DBB" w:rsidRPr="00B25B81">
        <w:rPr>
          <w:i/>
          <w:iCs/>
        </w:rPr>
        <w:t xml:space="preserve">a list of possible author roles in the </w:t>
      </w:r>
      <w:proofErr w:type="spellStart"/>
      <w:r w:rsidR="007D7DBB" w:rsidRPr="00B25B81">
        <w:rPr>
          <w:i/>
          <w:iCs/>
        </w:rPr>
        <w:t>CRediT</w:t>
      </w:r>
      <w:proofErr w:type="spellEnd"/>
      <w:r w:rsidR="007D7DBB" w:rsidRPr="00B25B81">
        <w:rPr>
          <w:i/>
          <w:iCs/>
        </w:rPr>
        <w:t xml:space="preserve"> system.</w:t>
      </w:r>
    </w:p>
    <w:p w14:paraId="1DFE82F4" w14:textId="3011EF69" w:rsidR="00A03FA6" w:rsidRPr="009E328D" w:rsidRDefault="00220EAF" w:rsidP="00587F4D">
      <w:pPr>
        <w:spacing w:after="0"/>
      </w:pPr>
      <w:r w:rsidRPr="00E8249C">
        <w:rPr>
          <w:b/>
          <w:bCs/>
        </w:rPr>
        <w:t>MGP:</w:t>
      </w:r>
      <w:r>
        <w:t xml:space="preserve"> </w:t>
      </w:r>
      <w:r w:rsidR="009E328D">
        <w:t>Conceptualization</w:t>
      </w:r>
      <w:r w:rsidR="004F5F23">
        <w:t>, methodology, software, validation, formal analysis, investigation</w:t>
      </w:r>
      <w:r w:rsidR="00E61B47">
        <w:t>, data curation</w:t>
      </w:r>
      <w:r w:rsidR="007B5597">
        <w:t>, writing (original draft)</w:t>
      </w:r>
      <w:r w:rsidR="008B5924">
        <w:t xml:space="preserve">, </w:t>
      </w:r>
      <w:r w:rsidR="008F5637">
        <w:t xml:space="preserve">writing (review &amp; editing), </w:t>
      </w:r>
      <w:r w:rsidR="008B5924">
        <w:t>visualization</w:t>
      </w:r>
      <w:r w:rsidR="00E8249C">
        <w:t xml:space="preserve">; </w:t>
      </w:r>
      <w:r w:rsidR="00B54F19" w:rsidRPr="00E8249C">
        <w:rPr>
          <w:b/>
          <w:bCs/>
        </w:rPr>
        <w:t>XM:</w:t>
      </w:r>
      <w:r w:rsidR="00B54F19">
        <w:t xml:space="preserve"> </w:t>
      </w:r>
      <w:r w:rsidR="00B238D4">
        <w:t>Formal analysis</w:t>
      </w:r>
      <w:r w:rsidR="00E8249C">
        <w:t xml:space="preserve">; </w:t>
      </w:r>
      <w:r w:rsidR="00B238D4" w:rsidRPr="00E8249C">
        <w:rPr>
          <w:b/>
          <w:bCs/>
        </w:rPr>
        <w:t>AC:</w:t>
      </w:r>
      <w:r w:rsidR="00B238D4">
        <w:t xml:space="preserve"> Formal analysis</w:t>
      </w:r>
      <w:r w:rsidR="00397150">
        <w:t xml:space="preserve">; </w:t>
      </w:r>
      <w:r w:rsidR="00217E5B" w:rsidRPr="00397150">
        <w:rPr>
          <w:b/>
          <w:bCs/>
        </w:rPr>
        <w:t>SH:</w:t>
      </w:r>
      <w:r w:rsidR="00217E5B">
        <w:t xml:space="preserve"> Resources, </w:t>
      </w:r>
      <w:r w:rsidR="00B64DAA">
        <w:t>w</w:t>
      </w:r>
      <w:r w:rsidR="00FC6C21">
        <w:t>riting (review &amp; editing)</w:t>
      </w:r>
      <w:r w:rsidR="00397150">
        <w:t xml:space="preserve">; </w:t>
      </w:r>
      <w:r w:rsidR="00E14E84" w:rsidRPr="00397150">
        <w:rPr>
          <w:b/>
          <w:bCs/>
        </w:rPr>
        <w:t>MZ:</w:t>
      </w:r>
      <w:r w:rsidR="00E14E84">
        <w:t xml:space="preserve"> Resources, writing (review &amp; editing)</w:t>
      </w:r>
      <w:r w:rsidR="00F86FBB">
        <w:t xml:space="preserve">; </w:t>
      </w:r>
      <w:r w:rsidR="001E3E80" w:rsidRPr="00F86FBB">
        <w:rPr>
          <w:b/>
          <w:bCs/>
        </w:rPr>
        <w:t>JT:</w:t>
      </w:r>
      <w:r w:rsidR="001E3E80">
        <w:t xml:space="preserve"> </w:t>
      </w:r>
      <w:r w:rsidR="00C911B0">
        <w:t>Conceptualization, methodology, software, validation, formal analysis, investigation,</w:t>
      </w:r>
      <w:r w:rsidR="00AA6B57">
        <w:t xml:space="preserve"> resources,</w:t>
      </w:r>
      <w:r w:rsidR="00C911B0">
        <w:t xml:space="preserve"> data curation, writing (original draft), writing (review &amp; editing), visualization</w:t>
      </w:r>
      <w:r w:rsidR="00BF4B08">
        <w:t xml:space="preserve">, supervision, </w:t>
      </w:r>
      <w:r w:rsidR="00581D0A">
        <w:t xml:space="preserve">project administration, </w:t>
      </w:r>
      <w:r w:rsidR="00641039">
        <w:t>funding acquisition</w:t>
      </w:r>
    </w:p>
    <w:p w14:paraId="1D708F32" w14:textId="77777777" w:rsidR="00E85201" w:rsidRPr="00AE22A6" w:rsidRDefault="00E85201" w:rsidP="00C84498">
      <w:pPr>
        <w:pStyle w:val="Heading2"/>
      </w:pPr>
      <w:r w:rsidRPr="00AE22A6">
        <w:t>Competing interests</w:t>
      </w:r>
    </w:p>
    <w:p w14:paraId="02323C06" w14:textId="77777777" w:rsidR="00E85201" w:rsidRDefault="00E85201" w:rsidP="00587F4D">
      <w:pPr>
        <w:spacing w:after="0"/>
        <w:rPr>
          <w:rStyle w:val="Hyperlink"/>
          <w:color w:val="000000" w:themeColor="text1"/>
        </w:rPr>
      </w:pPr>
      <w:r w:rsidRPr="00AE22A6">
        <w:rPr>
          <w:color w:val="000000" w:themeColor="text1"/>
        </w:rPr>
        <w:t>The authors declare that they have no competing interests.</w:t>
      </w:r>
    </w:p>
    <w:p w14:paraId="5C3550E6" w14:textId="77777777" w:rsidR="00E85201" w:rsidRPr="00AE22A6" w:rsidRDefault="00E85201" w:rsidP="00C84498">
      <w:pPr>
        <w:pStyle w:val="Heading2"/>
      </w:pPr>
      <w:r w:rsidRPr="00AE22A6">
        <w:t>Funding</w:t>
      </w:r>
      <w:r>
        <w:tab/>
      </w:r>
    </w:p>
    <w:p w14:paraId="046D7388" w14:textId="24D98849" w:rsidR="00E85201" w:rsidRPr="00F84241" w:rsidRDefault="00E85201" w:rsidP="00587F4D">
      <w:pPr>
        <w:spacing w:after="0"/>
        <w:rPr>
          <w:color w:val="000000" w:themeColor="text1"/>
        </w:rPr>
      </w:pPr>
      <w:r>
        <w:rPr>
          <w:color w:val="000000" w:themeColor="text1"/>
        </w:rPr>
        <w:t xml:space="preserve">The study was supported by </w:t>
      </w:r>
      <w:r w:rsidRPr="003F4ED4">
        <w:rPr>
          <w:color w:val="000000" w:themeColor="text1"/>
        </w:rPr>
        <w:t xml:space="preserve">U.S. National Institutes </w:t>
      </w:r>
      <w:r>
        <w:rPr>
          <w:color w:val="000000" w:themeColor="text1"/>
        </w:rPr>
        <w:t xml:space="preserve">of Health. MGP is supported by </w:t>
      </w:r>
      <w:r w:rsidRPr="005F7F29">
        <w:rPr>
          <w:color w:val="000000" w:themeColor="text1"/>
        </w:rPr>
        <w:t>R01 AI134058</w:t>
      </w:r>
      <w:r>
        <w:rPr>
          <w:color w:val="000000" w:themeColor="text1"/>
        </w:rPr>
        <w:t>. J</w:t>
      </w:r>
      <w:r w:rsidRPr="003F4ED4">
        <w:rPr>
          <w:color w:val="000000" w:themeColor="text1"/>
        </w:rPr>
        <w:t xml:space="preserve">T </w:t>
      </w:r>
      <w:r w:rsidR="00577655">
        <w:rPr>
          <w:color w:val="000000" w:themeColor="text1"/>
        </w:rPr>
        <w:t>i</w:t>
      </w:r>
      <w:r w:rsidRPr="003F4ED4">
        <w:rPr>
          <w:color w:val="000000" w:themeColor="text1"/>
        </w:rPr>
        <w:t>s supported</w:t>
      </w:r>
      <w:r>
        <w:rPr>
          <w:color w:val="000000" w:themeColor="text1"/>
        </w:rPr>
        <w:t xml:space="preserve"> by</w:t>
      </w:r>
      <w:r w:rsidRPr="003F4ED4">
        <w:rPr>
          <w:color w:val="000000" w:themeColor="text1"/>
        </w:rPr>
        <w:t xml:space="preserve"> UM1 AI069511, P30 AI078498</w:t>
      </w:r>
      <w:r>
        <w:rPr>
          <w:color w:val="000000" w:themeColor="text1"/>
        </w:rPr>
        <w:t xml:space="preserve">, </w:t>
      </w:r>
      <w:r w:rsidRPr="00D81BD2">
        <w:t>R01 AI134058</w:t>
      </w:r>
      <w:r w:rsidRPr="003F4ED4">
        <w:rPr>
          <w:color w:val="000000" w:themeColor="text1"/>
        </w:rPr>
        <w:t xml:space="preserve"> and R21 AI136668. </w:t>
      </w:r>
      <w:r w:rsidR="00DF2C01" w:rsidRPr="00EE1177">
        <w:rPr>
          <w:color w:val="000000" w:themeColor="text1"/>
          <w:highlight w:val="yellow"/>
        </w:rPr>
        <w:t>(</w:t>
      </w:r>
      <w:r w:rsidR="00295E36" w:rsidRPr="00EE1177">
        <w:rPr>
          <w:i/>
          <w:iCs/>
          <w:color w:val="000000" w:themeColor="text1"/>
          <w:highlight w:val="yellow"/>
        </w:rPr>
        <w:t>Insert</w:t>
      </w:r>
      <w:r w:rsidR="00DF2C01" w:rsidRPr="00EE1177">
        <w:rPr>
          <w:i/>
          <w:iCs/>
          <w:color w:val="000000" w:themeColor="text1"/>
          <w:highlight w:val="yellow"/>
        </w:rPr>
        <w:t xml:space="preserve"> funding information for other authors</w:t>
      </w:r>
      <w:r w:rsidR="00DF2C01" w:rsidRPr="00EE1177">
        <w:rPr>
          <w:color w:val="000000" w:themeColor="text1"/>
          <w:highlight w:val="yellow"/>
        </w:rPr>
        <w:t>)</w:t>
      </w:r>
    </w:p>
    <w:p w14:paraId="75F5E911" w14:textId="77777777" w:rsidR="00E85201" w:rsidRDefault="00E85201" w:rsidP="00587F4D">
      <w:pPr>
        <w:pStyle w:val="Heading2"/>
        <w:spacing w:after="0"/>
      </w:pPr>
      <w:r w:rsidRPr="00AE22A6">
        <w:t>Acknowledgements</w:t>
      </w:r>
    </w:p>
    <w:p w14:paraId="10690F24" w14:textId="5874FFF7" w:rsidR="008142CC" w:rsidRPr="00E064C8" w:rsidRDefault="006970E2" w:rsidP="00587F4D">
      <w:pPr>
        <w:spacing w:after="0"/>
      </w:pPr>
      <w:r>
        <w:t>We would</w:t>
      </w:r>
      <w:r w:rsidR="00E85201">
        <w:rPr>
          <w:color w:val="000000" w:themeColor="text1"/>
        </w:rPr>
        <w:t xml:space="preserve"> like to thank all past and present members of the Thakar La</w:t>
      </w:r>
      <w:r w:rsidR="00DC199E">
        <w:rPr>
          <w:color w:val="000000" w:themeColor="text1"/>
        </w:rPr>
        <w:t>b</w:t>
      </w:r>
      <w:r w:rsidR="001F6021">
        <w:rPr>
          <w:color w:val="000000" w:themeColor="text1"/>
        </w:rPr>
        <w:t xml:space="preserve"> and</w:t>
      </w:r>
      <w:r w:rsidR="00A776F2">
        <w:rPr>
          <w:color w:val="000000" w:themeColor="text1"/>
        </w:rPr>
        <w:t xml:space="preserve"> the </w:t>
      </w:r>
      <w:proofErr w:type="spellStart"/>
      <w:r w:rsidR="00A776F2">
        <w:rPr>
          <w:color w:val="000000" w:themeColor="text1"/>
        </w:rPr>
        <w:t>Zand</w:t>
      </w:r>
      <w:proofErr w:type="spellEnd"/>
      <w:r w:rsidR="00A776F2">
        <w:rPr>
          <w:color w:val="000000" w:themeColor="text1"/>
        </w:rPr>
        <w:t xml:space="preserve"> Lab</w:t>
      </w:r>
      <w:r w:rsidR="001F6021">
        <w:rPr>
          <w:color w:val="000000" w:themeColor="text1"/>
        </w:rPr>
        <w:t xml:space="preserve"> at the University of Rochester</w:t>
      </w:r>
      <w:r w:rsidR="00A776F2">
        <w:rPr>
          <w:color w:val="000000" w:themeColor="text1"/>
        </w:rPr>
        <w:t xml:space="preserve">, and the </w:t>
      </w:r>
      <w:r w:rsidR="003C6B68">
        <w:rPr>
          <w:color w:val="000000" w:themeColor="text1"/>
        </w:rPr>
        <w:t xml:space="preserve">Jun </w:t>
      </w:r>
      <w:r w:rsidR="00A776F2">
        <w:rPr>
          <w:color w:val="000000" w:themeColor="text1"/>
        </w:rPr>
        <w:t xml:space="preserve">Qu Lab at </w:t>
      </w:r>
      <w:r w:rsidR="004D6AAC" w:rsidRPr="004D6AAC">
        <w:rPr>
          <w:color w:val="000000" w:themeColor="text1"/>
        </w:rPr>
        <w:t xml:space="preserve">State University of New York at Buffalo </w:t>
      </w:r>
      <w:r w:rsidR="00E85201">
        <w:rPr>
          <w:color w:val="000000" w:themeColor="text1"/>
        </w:rPr>
        <w:t>for helpful discussions.</w:t>
      </w:r>
      <w:r w:rsidR="008A4A07">
        <w:rPr>
          <w:color w:val="000000" w:themeColor="text1"/>
        </w:rPr>
        <w:t xml:space="preserve"> </w:t>
      </w:r>
      <w:r w:rsidR="00E85201">
        <w:rPr>
          <w:color w:val="000000" w:themeColor="text1"/>
        </w:rPr>
        <w:t xml:space="preserve">The </w:t>
      </w:r>
      <w:r w:rsidR="00E85201" w:rsidRPr="006D1C70">
        <w:rPr>
          <w:color w:val="000000" w:themeColor="text1"/>
        </w:rPr>
        <w:t>Center for Integrated Research Computing at the University of Rochester</w:t>
      </w:r>
      <w:r w:rsidR="00E85201">
        <w:rPr>
          <w:color w:val="000000" w:themeColor="text1"/>
        </w:rPr>
        <w:t xml:space="preserve"> provided high-performance computing resources</w:t>
      </w:r>
      <w:r w:rsidR="00295E36">
        <w:rPr>
          <w:color w:val="000000" w:themeColor="text1"/>
        </w:rPr>
        <w:t>.</w:t>
      </w:r>
    </w:p>
    <w:p w14:paraId="755CB763" w14:textId="64404377" w:rsidR="001A08EE" w:rsidRDefault="004B50D5" w:rsidP="00587F4D">
      <w:pPr>
        <w:pStyle w:val="Heading1"/>
        <w:spacing w:after="0"/>
      </w:pPr>
      <w:r w:rsidRPr="00306A46">
        <w:t>References</w:t>
      </w:r>
    </w:p>
    <w:p w14:paraId="576FB7B5" w14:textId="77777777" w:rsidR="00670ECE" w:rsidRPr="00670ECE" w:rsidRDefault="001A08EE" w:rsidP="00670ECE">
      <w:pPr>
        <w:pStyle w:val="EndNoteBibliography"/>
        <w:spacing w:after="0"/>
      </w:pPr>
      <w:r>
        <w:fldChar w:fldCharType="begin"/>
      </w:r>
      <w:r>
        <w:instrText xml:space="preserve"> ADDIN EN.REFLIST </w:instrText>
      </w:r>
      <w:r>
        <w:fldChar w:fldCharType="separate"/>
      </w:r>
      <w:r w:rsidR="00670ECE" w:rsidRPr="00670ECE">
        <w:t>1.</w:t>
      </w:r>
      <w:r w:rsidR="00670ECE" w:rsidRPr="00670ECE">
        <w:tab/>
        <w:t xml:space="preserve">Ma, J.;  Shojaie, A.; Michailidis, G., A comparative study of topology-based pathway enrichment analysis methods. </w:t>
      </w:r>
      <w:r w:rsidR="00670ECE" w:rsidRPr="00670ECE">
        <w:rPr>
          <w:i/>
        </w:rPr>
        <w:t xml:space="preserve">BMC Bioinformatics </w:t>
      </w:r>
      <w:r w:rsidR="00670ECE" w:rsidRPr="00670ECE">
        <w:rPr>
          <w:b/>
        </w:rPr>
        <w:t>2019,</w:t>
      </w:r>
      <w:r w:rsidR="00670ECE" w:rsidRPr="00670ECE">
        <w:t xml:space="preserve"> </w:t>
      </w:r>
      <w:r w:rsidR="00670ECE" w:rsidRPr="00670ECE">
        <w:rPr>
          <w:i/>
        </w:rPr>
        <w:t>20</w:t>
      </w:r>
      <w:r w:rsidR="00670ECE" w:rsidRPr="00670ECE">
        <w:t xml:space="preserve"> (1), 546.</w:t>
      </w:r>
    </w:p>
    <w:p w14:paraId="6FA76C3F" w14:textId="77777777" w:rsidR="00670ECE" w:rsidRPr="00670ECE" w:rsidRDefault="00670ECE" w:rsidP="00670ECE">
      <w:pPr>
        <w:pStyle w:val="EndNoteBibliography"/>
        <w:spacing w:after="0"/>
      </w:pPr>
      <w:r w:rsidRPr="00670ECE">
        <w:t>2.</w:t>
      </w:r>
      <w:r w:rsidRPr="00670ECE">
        <w:tab/>
        <w:t xml:space="preserve">Ihnatova, I.;  Popovici, V.; Budinska, E., A critical comparison of topology-based pathway analysis methods. </w:t>
      </w:r>
      <w:r w:rsidRPr="00670ECE">
        <w:rPr>
          <w:i/>
        </w:rPr>
        <w:t xml:space="preserve">PLoS One </w:t>
      </w:r>
      <w:r w:rsidRPr="00670ECE">
        <w:rPr>
          <w:b/>
        </w:rPr>
        <w:t>2018,</w:t>
      </w:r>
      <w:r w:rsidRPr="00670ECE">
        <w:t xml:space="preserve"> </w:t>
      </w:r>
      <w:r w:rsidRPr="00670ECE">
        <w:rPr>
          <w:i/>
        </w:rPr>
        <w:t>13</w:t>
      </w:r>
      <w:r w:rsidRPr="00670ECE">
        <w:t xml:space="preserve"> (1), e0191154.</w:t>
      </w:r>
    </w:p>
    <w:p w14:paraId="0BB0FCA9" w14:textId="77777777" w:rsidR="00670ECE" w:rsidRPr="00670ECE" w:rsidRDefault="00670ECE" w:rsidP="00670ECE">
      <w:pPr>
        <w:pStyle w:val="EndNoteBibliography"/>
        <w:spacing w:after="0"/>
      </w:pPr>
      <w:r w:rsidRPr="00670ECE">
        <w:t>3.</w:t>
      </w:r>
      <w:r w:rsidRPr="00670ECE">
        <w:tab/>
        <w:t xml:space="preserve">Palshikar, M. G.;  Palli, R.;  Tyrell, A.;  Maggirwar, S.;  Schifitto, G.;  Singh, M. V.; Thakar, J., Executable models of pathways built using single-cell RNA seq data reveal immune signaling dysregulations in people living with HIV and atherosclerosis. </w:t>
      </w:r>
      <w:r w:rsidRPr="00670ECE">
        <w:rPr>
          <w:i/>
        </w:rPr>
        <w:t xml:space="preserve">medRxiv </w:t>
      </w:r>
      <w:r w:rsidRPr="00670ECE">
        <w:rPr>
          <w:b/>
        </w:rPr>
        <w:t>2022</w:t>
      </w:r>
      <w:r w:rsidRPr="00670ECE">
        <w:t>, 2022.03.07.22271522.</w:t>
      </w:r>
    </w:p>
    <w:p w14:paraId="1403B1DE" w14:textId="77777777" w:rsidR="00670ECE" w:rsidRPr="00670ECE" w:rsidRDefault="00670ECE" w:rsidP="00670ECE">
      <w:pPr>
        <w:pStyle w:val="EndNoteBibliography"/>
        <w:spacing w:after="0"/>
      </w:pPr>
      <w:r w:rsidRPr="00670ECE">
        <w:t>4.</w:t>
      </w:r>
      <w:r w:rsidRPr="00670ECE">
        <w:tab/>
        <w:t xml:space="preserve">Palli, R.;  Palshikar, M. G.; Thakar, J., Executable pathway analysis using ensemble discrete-state modeling for large-scale data. </w:t>
      </w:r>
      <w:r w:rsidRPr="00670ECE">
        <w:rPr>
          <w:i/>
        </w:rPr>
        <w:t xml:space="preserve">Plos Computational Biology </w:t>
      </w:r>
      <w:r w:rsidRPr="00670ECE">
        <w:rPr>
          <w:b/>
        </w:rPr>
        <w:t>2019,</w:t>
      </w:r>
      <w:r w:rsidRPr="00670ECE">
        <w:t xml:space="preserve"> </w:t>
      </w:r>
      <w:r w:rsidRPr="00670ECE">
        <w:rPr>
          <w:i/>
        </w:rPr>
        <w:t>15</w:t>
      </w:r>
      <w:r w:rsidRPr="00670ECE">
        <w:t xml:space="preserve"> (9).</w:t>
      </w:r>
    </w:p>
    <w:p w14:paraId="235A4489" w14:textId="77777777" w:rsidR="00670ECE" w:rsidRPr="00670ECE" w:rsidRDefault="00670ECE" w:rsidP="00670ECE">
      <w:pPr>
        <w:pStyle w:val="EndNoteBibliography"/>
        <w:spacing w:after="0"/>
      </w:pPr>
      <w:r w:rsidRPr="00670ECE">
        <w:t>5.</w:t>
      </w:r>
      <w:r w:rsidRPr="00670ECE">
        <w:tab/>
        <w:t xml:space="preserve">Hilchey, S. P.;  Palshikar, M. G.;  Emo, J. A.;  Li, D.;  Garigen, J.;  Wang, J.;  Mendelson, E. S.;  Cipolla, V.;  Thakar, J.; Zand, M. S., Cyclosporine a directly affects human and mouse b cell migration in vitro by disrupting a hIF-1 αdependent, o(2) sensing, molecular switch. </w:t>
      </w:r>
      <w:r w:rsidRPr="00670ECE">
        <w:rPr>
          <w:i/>
        </w:rPr>
        <w:t xml:space="preserve">BMC Immunol </w:t>
      </w:r>
      <w:r w:rsidRPr="00670ECE">
        <w:rPr>
          <w:b/>
        </w:rPr>
        <w:t>2020,</w:t>
      </w:r>
      <w:r w:rsidRPr="00670ECE">
        <w:t xml:space="preserve"> </w:t>
      </w:r>
      <w:r w:rsidRPr="00670ECE">
        <w:rPr>
          <w:i/>
        </w:rPr>
        <w:t>21</w:t>
      </w:r>
      <w:r w:rsidRPr="00670ECE">
        <w:t xml:space="preserve"> (1), 13.</w:t>
      </w:r>
    </w:p>
    <w:p w14:paraId="2E8041D7" w14:textId="77777777" w:rsidR="00670ECE" w:rsidRPr="00670ECE" w:rsidRDefault="00670ECE" w:rsidP="00670ECE">
      <w:pPr>
        <w:pStyle w:val="EndNoteBibliography"/>
        <w:spacing w:after="0"/>
      </w:pPr>
      <w:r w:rsidRPr="00670ECE">
        <w:t>6.</w:t>
      </w:r>
      <w:r w:rsidRPr="00670ECE">
        <w:tab/>
        <w:t xml:space="preserve">Hilchey, S. P.;  Palshikar, M. G.;  Shen, S.;  Rasam, S.;  Mendelson, E. S.;  Emo, J. A.;  Thakar, J.;  Qu, J.; Zand, M. S., LSP1 Attenuates Human B Cell Migration at Physiological Oxygen Levels, as Revealed by Phosphoproteomics Analysis. </w:t>
      </w:r>
      <w:r w:rsidRPr="00670ECE">
        <w:rPr>
          <w:i/>
        </w:rPr>
        <w:t xml:space="preserve">In preparation </w:t>
      </w:r>
      <w:r w:rsidRPr="00670ECE">
        <w:rPr>
          <w:b/>
        </w:rPr>
        <w:t>2022</w:t>
      </w:r>
      <w:r w:rsidRPr="00670ECE">
        <w:t>.</w:t>
      </w:r>
    </w:p>
    <w:p w14:paraId="5AE36150" w14:textId="77777777" w:rsidR="00670ECE" w:rsidRPr="00670ECE" w:rsidRDefault="00670ECE" w:rsidP="00670ECE">
      <w:pPr>
        <w:pStyle w:val="EndNoteBibliography"/>
        <w:spacing w:after="0"/>
      </w:pPr>
      <w:r w:rsidRPr="00670ECE">
        <w:t>7.</w:t>
      </w:r>
      <w:r w:rsidRPr="00670ECE">
        <w:tab/>
        <w:t xml:space="preserve">Kanehisa, M.;  Furumichi, M.;  Sato, Y.;  Ishiguro-Watanabe, M.; Tanabe, M., KEGG: integrating viruses and cellular organisms. </w:t>
      </w:r>
      <w:r w:rsidRPr="00670ECE">
        <w:rPr>
          <w:i/>
        </w:rPr>
        <w:t xml:space="preserve">Nucleic acids research </w:t>
      </w:r>
      <w:r w:rsidRPr="00670ECE">
        <w:rPr>
          <w:b/>
        </w:rPr>
        <w:t>2021,</w:t>
      </w:r>
      <w:r w:rsidRPr="00670ECE">
        <w:t xml:space="preserve"> </w:t>
      </w:r>
      <w:r w:rsidRPr="00670ECE">
        <w:rPr>
          <w:i/>
        </w:rPr>
        <w:t>49</w:t>
      </w:r>
      <w:r w:rsidRPr="00670ECE">
        <w:t xml:space="preserve"> (D1), D545-D551.</w:t>
      </w:r>
    </w:p>
    <w:p w14:paraId="44F9BAC3" w14:textId="77777777" w:rsidR="00670ECE" w:rsidRPr="00670ECE" w:rsidRDefault="00670ECE" w:rsidP="00670ECE">
      <w:pPr>
        <w:pStyle w:val="EndNoteBibliography"/>
        <w:spacing w:after="0"/>
      </w:pPr>
      <w:r w:rsidRPr="00670ECE">
        <w:t>8.</w:t>
      </w:r>
      <w:r w:rsidRPr="00670ECE">
        <w:tab/>
        <w:t xml:space="preserve">Martens, M.;  Ammar, A.;  Riutta, A.;  Waagmeester, A.;  Slenter, D. N.;  Hanspers, K.;  R, A. M.;  Digles, D.;  Lopes, E. N.;  Ehrhart, F.;  Dupuis, L. J.;  Winckers, L. A.;  Coort, S. L.;  Willighagen, E. L.;  Evelo, C. T.;  Pico, A. R.; Kutmon, M., WikiPathways: connecting communities. </w:t>
      </w:r>
      <w:r w:rsidRPr="00670ECE">
        <w:rPr>
          <w:i/>
        </w:rPr>
        <w:t xml:space="preserve">Nucleic acids research </w:t>
      </w:r>
      <w:r w:rsidRPr="00670ECE">
        <w:rPr>
          <w:b/>
        </w:rPr>
        <w:t>2021,</w:t>
      </w:r>
      <w:r w:rsidRPr="00670ECE">
        <w:t xml:space="preserve"> </w:t>
      </w:r>
      <w:r w:rsidRPr="00670ECE">
        <w:rPr>
          <w:i/>
        </w:rPr>
        <w:t>49</w:t>
      </w:r>
      <w:r w:rsidRPr="00670ECE">
        <w:t xml:space="preserve"> (D1), D613-D621.</w:t>
      </w:r>
    </w:p>
    <w:p w14:paraId="00EA2C97" w14:textId="77777777" w:rsidR="00670ECE" w:rsidRPr="00670ECE" w:rsidRDefault="00670ECE" w:rsidP="00670ECE">
      <w:pPr>
        <w:pStyle w:val="EndNoteBibliography"/>
        <w:spacing w:after="0"/>
      </w:pPr>
      <w:r w:rsidRPr="00670ECE">
        <w:t>9.</w:t>
      </w:r>
      <w:r w:rsidRPr="00670ECE">
        <w:tab/>
        <w:t xml:space="preserve">Palshikar, M. G.;  Hilchey, S. P.;  Zand, M. S.; Thakar, J., WikiNetworks: translating manually created biological pathways for topological analysis. </w:t>
      </w:r>
      <w:r w:rsidRPr="00670ECE">
        <w:rPr>
          <w:i/>
        </w:rPr>
        <w:t xml:space="preserve">Bioinformatics </w:t>
      </w:r>
      <w:r w:rsidRPr="00670ECE">
        <w:rPr>
          <w:b/>
        </w:rPr>
        <w:t>2021</w:t>
      </w:r>
      <w:r w:rsidRPr="00670ECE">
        <w:t>, btab699.</w:t>
      </w:r>
    </w:p>
    <w:p w14:paraId="3ACFA087" w14:textId="77777777" w:rsidR="00670ECE" w:rsidRPr="00670ECE" w:rsidRDefault="00670ECE" w:rsidP="00670ECE">
      <w:pPr>
        <w:pStyle w:val="EndNoteBibliography"/>
        <w:spacing w:after="0"/>
      </w:pPr>
      <w:r w:rsidRPr="00670ECE">
        <w:t>10.</w:t>
      </w:r>
      <w:r w:rsidRPr="00670ECE">
        <w:tab/>
        <w:t xml:space="preserve">Dugourd, A.;  Kuppe, C.;  Sciacovelli, M.;  Gjerga, E.;  Gabor, A.;  Emdal, K. B.;  Vieira, V.;  Bekker-Jensen, D. B.;  Kranz, J.;  Bindels, E. M. J.;  Costa, A. S. H.;  Sousa, A.;  Beltrao, P.;  Rocha, M.;  Olsen, J. V.;  Frezza, C.;  Kramann, R.; Saez-Rodriguez, J., Causal integration of multi-omics data with prior knowledge to generate mechanistic hypotheses. </w:t>
      </w:r>
      <w:r w:rsidRPr="00670ECE">
        <w:rPr>
          <w:i/>
        </w:rPr>
        <w:t xml:space="preserve">Mol Syst Biol </w:t>
      </w:r>
      <w:r w:rsidRPr="00670ECE">
        <w:rPr>
          <w:b/>
        </w:rPr>
        <w:t>2021,</w:t>
      </w:r>
      <w:r w:rsidRPr="00670ECE">
        <w:t xml:space="preserve"> </w:t>
      </w:r>
      <w:r w:rsidRPr="00670ECE">
        <w:rPr>
          <w:i/>
        </w:rPr>
        <w:t>17</w:t>
      </w:r>
      <w:r w:rsidRPr="00670ECE">
        <w:t xml:space="preserve"> (1), e9730.</w:t>
      </w:r>
    </w:p>
    <w:p w14:paraId="4CC3B2EF" w14:textId="77777777" w:rsidR="00670ECE" w:rsidRPr="00670ECE" w:rsidRDefault="00670ECE" w:rsidP="00670ECE">
      <w:pPr>
        <w:pStyle w:val="EndNoteBibliography"/>
        <w:spacing w:after="0"/>
      </w:pPr>
      <w:r w:rsidRPr="00670ECE">
        <w:t>11.</w:t>
      </w:r>
      <w:r w:rsidRPr="00670ECE">
        <w:tab/>
        <w:t xml:space="preserve">Hernández-de-Diego, R.;  Tarazona, S.;  Martínez-Mira, C.;  Balzano-Nogueira, L.;  Furió-Tarí, P.;  Pappas, G. J., Jr.; Conesa, A., PaintOmics 3: a web resource for the pathway analysis and visualization of multi-omics data. </w:t>
      </w:r>
      <w:r w:rsidRPr="00670ECE">
        <w:rPr>
          <w:i/>
        </w:rPr>
        <w:t xml:space="preserve">Nucleic acids research </w:t>
      </w:r>
      <w:r w:rsidRPr="00670ECE">
        <w:rPr>
          <w:b/>
        </w:rPr>
        <w:t>2018,</w:t>
      </w:r>
      <w:r w:rsidRPr="00670ECE">
        <w:t xml:space="preserve"> </w:t>
      </w:r>
      <w:r w:rsidRPr="00670ECE">
        <w:rPr>
          <w:i/>
        </w:rPr>
        <w:t>46</w:t>
      </w:r>
      <w:r w:rsidRPr="00670ECE">
        <w:t xml:space="preserve"> (W1), W503-W509.</w:t>
      </w:r>
    </w:p>
    <w:p w14:paraId="194CA0B9" w14:textId="77777777" w:rsidR="00670ECE" w:rsidRPr="00670ECE" w:rsidRDefault="00670ECE" w:rsidP="00670ECE">
      <w:pPr>
        <w:pStyle w:val="EndNoteBibliography"/>
        <w:spacing w:after="0"/>
      </w:pPr>
      <w:r w:rsidRPr="00670ECE">
        <w:t>12.</w:t>
      </w:r>
      <w:r w:rsidRPr="00670ECE">
        <w:tab/>
        <w:t xml:space="preserve">Liu, T.;  Salguero, P.;  Petek, M.;  Martinez-Mira, C.;  Balzano-Nogueira, L.;  Ramšak, Ž.;  McIntyre, L.;  Gruden, K.;  Tarazona, S.; Conesa, A., PaintOmics 4: new tools for the integrative analysis of multi-omics datasets supported by multiple pathway databases. </w:t>
      </w:r>
      <w:r w:rsidRPr="00670ECE">
        <w:rPr>
          <w:i/>
        </w:rPr>
        <w:t xml:space="preserve">Nucleic acids research </w:t>
      </w:r>
      <w:r w:rsidRPr="00670ECE">
        <w:rPr>
          <w:b/>
        </w:rPr>
        <w:t>2022,</w:t>
      </w:r>
      <w:r w:rsidRPr="00670ECE">
        <w:t xml:space="preserve"> </w:t>
      </w:r>
      <w:r w:rsidRPr="00670ECE">
        <w:rPr>
          <w:i/>
        </w:rPr>
        <w:t>50</w:t>
      </w:r>
      <w:r w:rsidRPr="00670ECE">
        <w:t xml:space="preserve"> (W1), W551-W559.</w:t>
      </w:r>
    </w:p>
    <w:p w14:paraId="0E480209" w14:textId="77777777" w:rsidR="00670ECE" w:rsidRPr="00670ECE" w:rsidRDefault="00670ECE" w:rsidP="00670ECE">
      <w:pPr>
        <w:pStyle w:val="EndNoteBibliography"/>
        <w:spacing w:after="0"/>
      </w:pPr>
      <w:r w:rsidRPr="00670ECE">
        <w:t>13.</w:t>
      </w:r>
      <w:r w:rsidRPr="00670ECE">
        <w:tab/>
        <w:t xml:space="preserve">Wu, D.; Smyth, G. K., Camera: a competitive gene set test accounting for inter-gene correlation. </w:t>
      </w:r>
      <w:r w:rsidRPr="00670ECE">
        <w:rPr>
          <w:i/>
        </w:rPr>
        <w:t xml:space="preserve">Nucleic acids research </w:t>
      </w:r>
      <w:r w:rsidRPr="00670ECE">
        <w:rPr>
          <w:b/>
        </w:rPr>
        <w:t>2012,</w:t>
      </w:r>
      <w:r w:rsidRPr="00670ECE">
        <w:t xml:space="preserve"> </w:t>
      </w:r>
      <w:r w:rsidRPr="00670ECE">
        <w:rPr>
          <w:i/>
        </w:rPr>
        <w:t>40</w:t>
      </w:r>
      <w:r w:rsidRPr="00670ECE">
        <w:t xml:space="preserve"> (17), e133.</w:t>
      </w:r>
    </w:p>
    <w:p w14:paraId="2054B6A1" w14:textId="77777777" w:rsidR="00670ECE" w:rsidRPr="00670ECE" w:rsidRDefault="00670ECE" w:rsidP="00670ECE">
      <w:pPr>
        <w:pStyle w:val="EndNoteBibliography"/>
        <w:spacing w:after="0"/>
      </w:pPr>
      <w:r w:rsidRPr="00670ECE">
        <w:t>14.</w:t>
      </w:r>
      <w:r w:rsidRPr="00670ECE">
        <w:tab/>
        <w:t xml:space="preserve">Griss, J.;  Viteri, G.;  Sidiropoulos, K.;  Nguyen, V.;  Fabregat, A.; Hermjakob, H., ReactomeGSA - Efficient Multi-Omics Comparative Pathway Analysis. </w:t>
      </w:r>
      <w:r w:rsidRPr="00670ECE">
        <w:rPr>
          <w:i/>
        </w:rPr>
        <w:t xml:space="preserve">Mol Cell Proteomics </w:t>
      </w:r>
      <w:r w:rsidRPr="00670ECE">
        <w:rPr>
          <w:b/>
        </w:rPr>
        <w:t>2020,</w:t>
      </w:r>
      <w:r w:rsidRPr="00670ECE">
        <w:t xml:space="preserve"> </w:t>
      </w:r>
      <w:r w:rsidRPr="00670ECE">
        <w:rPr>
          <w:i/>
        </w:rPr>
        <w:t>19</w:t>
      </w:r>
      <w:r w:rsidRPr="00670ECE">
        <w:t xml:space="preserve"> (12), 2115-2125.</w:t>
      </w:r>
    </w:p>
    <w:p w14:paraId="1496332E" w14:textId="77777777" w:rsidR="00670ECE" w:rsidRPr="00670ECE" w:rsidRDefault="00670ECE" w:rsidP="00670ECE">
      <w:pPr>
        <w:pStyle w:val="EndNoteBibliography"/>
        <w:spacing w:after="0"/>
      </w:pPr>
      <w:r w:rsidRPr="00670ECE">
        <w:t>15.</w:t>
      </w:r>
      <w:r w:rsidRPr="00670ECE">
        <w:tab/>
        <w:t xml:space="preserve">Danna, V.;  Mitchell, H.;  Anderson, L.;  Godinez, I.;  Gosline, S. J. C.;  Teeguarden, J.; McDermott, J. E., leapR: An R Package for Multiomic Pathway Analysis. </w:t>
      </w:r>
      <w:r w:rsidRPr="00670ECE">
        <w:rPr>
          <w:i/>
        </w:rPr>
        <w:t xml:space="preserve">Journal of Proteome Research </w:t>
      </w:r>
      <w:r w:rsidRPr="00670ECE">
        <w:rPr>
          <w:b/>
        </w:rPr>
        <w:t>2021,</w:t>
      </w:r>
      <w:r w:rsidRPr="00670ECE">
        <w:t xml:space="preserve"> </w:t>
      </w:r>
      <w:r w:rsidRPr="00670ECE">
        <w:rPr>
          <w:i/>
        </w:rPr>
        <w:t>20</w:t>
      </w:r>
      <w:r w:rsidRPr="00670ECE">
        <w:t xml:space="preserve"> (4), 2116-2121.</w:t>
      </w:r>
    </w:p>
    <w:p w14:paraId="7836F97D" w14:textId="77777777" w:rsidR="00670ECE" w:rsidRPr="00670ECE" w:rsidRDefault="00670ECE" w:rsidP="00670ECE">
      <w:pPr>
        <w:pStyle w:val="EndNoteBibliography"/>
        <w:spacing w:after="0"/>
      </w:pPr>
      <w:r w:rsidRPr="00670ECE">
        <w:t>16.</w:t>
      </w:r>
      <w:r w:rsidRPr="00670ECE">
        <w:tab/>
        <w:t xml:space="preserve">Canzler, S.; Hackermüller, J., multiGSEA: a GSEA-based pathway enrichment analysis for multi-omics data. </w:t>
      </w:r>
      <w:r w:rsidRPr="00670ECE">
        <w:rPr>
          <w:i/>
        </w:rPr>
        <w:t xml:space="preserve">BMC Bioinformatics </w:t>
      </w:r>
      <w:r w:rsidRPr="00670ECE">
        <w:rPr>
          <w:b/>
        </w:rPr>
        <w:t>2020,</w:t>
      </w:r>
      <w:r w:rsidRPr="00670ECE">
        <w:t xml:space="preserve"> </w:t>
      </w:r>
      <w:r w:rsidRPr="00670ECE">
        <w:rPr>
          <w:i/>
        </w:rPr>
        <w:t>21</w:t>
      </w:r>
      <w:r w:rsidRPr="00670ECE">
        <w:t xml:space="preserve"> (1), 561.</w:t>
      </w:r>
    </w:p>
    <w:p w14:paraId="7E443E0F" w14:textId="77777777" w:rsidR="00670ECE" w:rsidRPr="00670ECE" w:rsidRDefault="00670ECE" w:rsidP="00670ECE">
      <w:pPr>
        <w:pStyle w:val="EndNoteBibliography"/>
        <w:spacing w:after="0"/>
      </w:pPr>
      <w:r w:rsidRPr="00670ECE">
        <w:t>17.</w:t>
      </w:r>
      <w:r w:rsidRPr="00670ECE">
        <w:tab/>
        <w:t xml:space="preserve">Paczkowska, M.;  Barenboim, J.;  Sintupisut, N.;  Fox, N. S.;  Zhu, H.;  Abd-Rabbo, D.;  Mee, M. W.;  Boutros, P. C.;  Abascal, F.;  Amin, S. B.;  Bader, G. D.;  Beroukhim, R.;  Bertl, J.;  Boroevich, K. A.;  Brunak, S.;  Campbell, P. J.;  Carlevaro-Fita, J.;  Chakravarty, D.;  Chan, C. W. Y.;  Chen, K.;  Choi, J. K.;  Deu-Pons, J.;  Dhingra, P.;  Diamanti, K.;  Feuerbach, L.;  Fink, J. L.;  Fonseca, N. A.;  Frigola, J.;  Gambacorti-Passerini, C.;  Garsed, D. W.;  Gerstein, M.;  Getz, G.;  Gonzalez-Perez, A.;  Guo, Q.;  Gut, I. G.;  Haan, D.;  Hamilton, M. P.;  Haradhvala, N. J.;  Harmanci, A. O.;  Helmy, M.;  Herrmann, C.;  Hess, J. M.;  Hobolth, A.;  Hodzic, E.;  Hong, C.;  Hornshøj, H.;  Isaev, K.;  Izarzugaza, J. M. G.;  Johnson, R.;  Johnson, T. A.;  Juul, M.;  Juul, R. I.;  Kahles, A.;  Kahraman, A.;  Kellis, M.;  Khurana, E.;  Kim, J.;  Kim, J. K.;  Kim, Y.;  Komorowski, J.;  Korbel, J. O.;  Kumar, S.;  Lanzós, A.;  Lawrence, M. S.;  Lee, D.;  Lehmann, K.-V.;  Li, S.;  Li, X.;  Lin, Z.;  Liu, E. M.;  Lochovsky, L.;  Lou, S.;  Madsen, T.;  Marchal, K.;  Martincorena, I.;  Martinez-Fundichely, A.;  Maruvka, Y. E.;  McGillivray, P. D.;  Meyerson, W.;  Muiños, F.;  Mularoni, L.;  Nakagawa, H.;  Nielsen, M. M.;  Park, K.;  Park, K.;  Pedersen, J. S.;  Pich, O.;  Pons, T.;  Pulido-Tamayo, S.;  Raphael, B. J.;  Reyes-Salazar, I.;  Reyna, M. A.;  Rheinbay, E.;  Rubin, M. A.;  Rubio-Perez, C.;  Sabarinathan, R.;  Sahinalp, S. C.;  Saksena, G.;  Salichos, L.;  Sander, C.;  Schumacher, S. E.;  Shackleton, M.;  Shapira, O.;  Shen, C.;  Shrestha, R.;  Shuai, S.;  Sidiropoulos, N.;  Sieverling, L.;  Sinnott-Armstrong, N.;  Stein, L. D.;  Stuart, J. M.;  Tamborero, D.;  Tiao, G.;  Tsunoda, T.;  Umer, H. M.;  Uusküla-Reimand, L.;  Valencia, A.;  Vazquez, M.;  Verbeke, L. P. C.;  Wadelius, C.;  Wadi, L.;  Wang, J.;  Warrell, J.;  Waszak, S. M.;  Weischenfeldt, J.;  Wheeler, D. A.;  Wu, G.;  Yu, J.;  Zhang, J.;  Zhang, X.;  Zhang, Y.;  Zhao, Z.;  Zou, L.;  von Mering, C.;  Reimand, J.;  Drivers, P.;  Functional Interpretation Working, G.; Consortium, P., Integrative pathway enrichment analysis of multivariate omics data. </w:t>
      </w:r>
      <w:r w:rsidRPr="00670ECE">
        <w:rPr>
          <w:i/>
        </w:rPr>
        <w:t xml:space="preserve">Nature Communications </w:t>
      </w:r>
      <w:r w:rsidRPr="00670ECE">
        <w:rPr>
          <w:b/>
        </w:rPr>
        <w:t>2020,</w:t>
      </w:r>
      <w:r w:rsidRPr="00670ECE">
        <w:t xml:space="preserve"> </w:t>
      </w:r>
      <w:r w:rsidRPr="00670ECE">
        <w:rPr>
          <w:i/>
        </w:rPr>
        <w:t>11</w:t>
      </w:r>
      <w:r w:rsidRPr="00670ECE">
        <w:t xml:space="preserve"> (1), 735.</w:t>
      </w:r>
    </w:p>
    <w:p w14:paraId="3EA8D0AB" w14:textId="77777777" w:rsidR="00670ECE" w:rsidRPr="00670ECE" w:rsidRDefault="00670ECE" w:rsidP="00670ECE">
      <w:pPr>
        <w:pStyle w:val="EndNoteBibliography"/>
        <w:spacing w:after="0"/>
      </w:pPr>
      <w:r w:rsidRPr="00670ECE">
        <w:t>18.</w:t>
      </w:r>
      <w:r w:rsidRPr="00670ECE">
        <w:tab/>
        <w:t xml:space="preserve">Palli, R.;  Palshikar, M. G.; Thakar, J., Executable pathway analysis using ensemble discrete-state modeling for large-scale data. </w:t>
      </w:r>
      <w:r w:rsidRPr="00670ECE">
        <w:rPr>
          <w:i/>
        </w:rPr>
        <w:t xml:space="preserve">PLoS computational biology </w:t>
      </w:r>
      <w:r w:rsidRPr="00670ECE">
        <w:rPr>
          <w:b/>
        </w:rPr>
        <w:t>2019,</w:t>
      </w:r>
      <w:r w:rsidRPr="00670ECE">
        <w:t xml:space="preserve"> </w:t>
      </w:r>
      <w:r w:rsidRPr="00670ECE">
        <w:rPr>
          <w:i/>
        </w:rPr>
        <w:t>15</w:t>
      </w:r>
      <w:r w:rsidRPr="00670ECE">
        <w:t xml:space="preserve"> (9), e1007317.</w:t>
      </w:r>
    </w:p>
    <w:p w14:paraId="304E8A49" w14:textId="77777777" w:rsidR="00670ECE" w:rsidRPr="00670ECE" w:rsidRDefault="00670ECE" w:rsidP="00670ECE">
      <w:pPr>
        <w:pStyle w:val="EndNoteBibliography"/>
        <w:spacing w:after="0"/>
      </w:pPr>
      <w:r w:rsidRPr="00670ECE">
        <w:t>19.</w:t>
      </w:r>
      <w:r w:rsidRPr="00670ECE">
        <w:tab/>
        <w:t xml:space="preserve">Palshikar, M. G.;  Min, X.;  Crystal, A.;  Meng, J.;  Hilchey, S. P.;  Zand, M.; Thakar, J., Executable network models of integrated multi-omics data. </w:t>
      </w:r>
      <w:r w:rsidRPr="00670ECE">
        <w:rPr>
          <w:i/>
        </w:rPr>
        <w:t xml:space="preserve">In preparation </w:t>
      </w:r>
      <w:r w:rsidRPr="00670ECE">
        <w:rPr>
          <w:b/>
        </w:rPr>
        <w:t>2022</w:t>
      </w:r>
      <w:r w:rsidRPr="00670ECE">
        <w:t>.</w:t>
      </w:r>
    </w:p>
    <w:p w14:paraId="561F823E" w14:textId="77777777" w:rsidR="00670ECE" w:rsidRPr="00670ECE" w:rsidRDefault="00670ECE" w:rsidP="00670ECE">
      <w:pPr>
        <w:pStyle w:val="EndNoteBibliography"/>
        <w:spacing w:after="0"/>
      </w:pPr>
      <w:r w:rsidRPr="00670ECE">
        <w:t>20.</w:t>
      </w:r>
      <w:r w:rsidRPr="00670ECE">
        <w:tab/>
        <w:t xml:space="preserve">Slenter, D. N.;  Kutmon, M.;  Hanspers, K.;  Riutta, A.;  Windsor, J.;  Nunes, N.;  Melius, J.;  Cirillo, E.;  Coort, S. L.;  Digles, D.;  Ehrhart, F.;  Giesbertz, P.;  Kalafati, M.;  Martens, M.;  Miller, R.;  Nishida, K.;  Rieswijk, L.;  Waagmeester, A.;  Eijssen, L. M. T.;  Evelo, C. T.;  Pico, A. R.; Willighagen, E. L., WikiPathways: a multifaceted pathway database bridging metabolomics to other omics research. </w:t>
      </w:r>
      <w:r w:rsidRPr="00670ECE">
        <w:rPr>
          <w:i/>
        </w:rPr>
        <w:t xml:space="preserve">Nucleic acids research </w:t>
      </w:r>
      <w:r w:rsidRPr="00670ECE">
        <w:rPr>
          <w:b/>
        </w:rPr>
        <w:t>2018,</w:t>
      </w:r>
      <w:r w:rsidRPr="00670ECE">
        <w:t xml:space="preserve"> </w:t>
      </w:r>
      <w:r w:rsidRPr="00670ECE">
        <w:rPr>
          <w:i/>
        </w:rPr>
        <w:t>46</w:t>
      </w:r>
      <w:r w:rsidRPr="00670ECE">
        <w:t xml:space="preserve"> (D1), D661-D667.</w:t>
      </w:r>
    </w:p>
    <w:p w14:paraId="0457B339" w14:textId="77777777" w:rsidR="00670ECE" w:rsidRPr="00670ECE" w:rsidRDefault="00670ECE" w:rsidP="00670ECE">
      <w:pPr>
        <w:pStyle w:val="EndNoteBibliography"/>
        <w:spacing w:after="0"/>
      </w:pPr>
      <w:r w:rsidRPr="00670ECE">
        <w:t>21.</w:t>
      </w:r>
      <w:r w:rsidRPr="00670ECE">
        <w:tab/>
        <w:t xml:space="preserve">Hilchey, S. P.;  Palshikar, M. G.;  Li, D.;  Garigen, J.;  Cipolla, V.;  Thakar, J.; Zand, M. S., Cyclosporine A Directly Affects Human and Mouse B cell Migration &lt;em&gt;in vitro&lt;/em&gt; by Disrupting a HIF-1&lt;em&gt;α&lt;/em&gt; Dependent, O&lt;sub&gt;2&lt;/sub&gt; Sensing, Molecular Switch. </w:t>
      </w:r>
      <w:r w:rsidRPr="00670ECE">
        <w:rPr>
          <w:i/>
        </w:rPr>
        <w:t xml:space="preserve">bioRxiv </w:t>
      </w:r>
      <w:r w:rsidRPr="00670ECE">
        <w:rPr>
          <w:b/>
        </w:rPr>
        <w:t>2019</w:t>
      </w:r>
      <w:r w:rsidRPr="00670ECE">
        <w:t>, 622514.</w:t>
      </w:r>
    </w:p>
    <w:p w14:paraId="2F821C4A" w14:textId="77777777" w:rsidR="00670ECE" w:rsidRPr="00670ECE" w:rsidRDefault="00670ECE" w:rsidP="00670ECE">
      <w:pPr>
        <w:pStyle w:val="EndNoteBibliography"/>
        <w:spacing w:after="0"/>
      </w:pPr>
      <w:r w:rsidRPr="00670ECE">
        <w:t>22.</w:t>
      </w:r>
      <w:r w:rsidRPr="00670ECE">
        <w:tab/>
        <w:t xml:space="preserve">Hilchey, S. P.;  Palshikar, M. G.;  Mendelson, E. S.;  Shen, S.;  Rasam, S.;  Emo, J. A.;  Qu, J.;  Thakar, J.; Zand, M. S., Cyclosporine A Modulates LSP1 Protein Levels in Human B Cells to Attenuate B Cell Migration at Low O2 Levels. </w:t>
      </w:r>
      <w:r w:rsidRPr="00670ECE">
        <w:rPr>
          <w:i/>
        </w:rPr>
        <w:t xml:space="preserve">Life </w:t>
      </w:r>
      <w:r w:rsidRPr="00670ECE">
        <w:rPr>
          <w:b/>
        </w:rPr>
        <w:t>2022,</w:t>
      </w:r>
      <w:r w:rsidRPr="00670ECE">
        <w:t xml:space="preserve"> </w:t>
      </w:r>
      <w:r w:rsidRPr="00670ECE">
        <w:rPr>
          <w:i/>
        </w:rPr>
        <w:t>12</w:t>
      </w:r>
      <w:r w:rsidRPr="00670ECE">
        <w:t xml:space="preserve"> (8), 1284.</w:t>
      </w:r>
    </w:p>
    <w:p w14:paraId="35520EA5" w14:textId="77777777" w:rsidR="00670ECE" w:rsidRPr="00670ECE" w:rsidRDefault="00670ECE" w:rsidP="00670ECE">
      <w:pPr>
        <w:pStyle w:val="EndNoteBibliography"/>
        <w:spacing w:after="0"/>
      </w:pPr>
      <w:r w:rsidRPr="00670ECE">
        <w:t>23.</w:t>
      </w:r>
      <w:r w:rsidRPr="00670ECE">
        <w:tab/>
        <w:t xml:space="preserve">Love, M. I.;  Huber, W.; Anders, S., Moderated estimation of fold change and dispersion for RNA-seq data with DESeq2. </w:t>
      </w:r>
      <w:r w:rsidRPr="00670ECE">
        <w:rPr>
          <w:i/>
        </w:rPr>
        <w:t xml:space="preserve">Genome Biol </w:t>
      </w:r>
      <w:r w:rsidRPr="00670ECE">
        <w:rPr>
          <w:b/>
        </w:rPr>
        <w:t>2014,</w:t>
      </w:r>
      <w:r w:rsidRPr="00670ECE">
        <w:t xml:space="preserve"> </w:t>
      </w:r>
      <w:r w:rsidRPr="00670ECE">
        <w:rPr>
          <w:i/>
        </w:rPr>
        <w:t>15</w:t>
      </w:r>
      <w:r w:rsidRPr="00670ECE">
        <w:t xml:space="preserve"> (12), 550.</w:t>
      </w:r>
    </w:p>
    <w:p w14:paraId="6E4F5BDF" w14:textId="77777777" w:rsidR="00670ECE" w:rsidRPr="00670ECE" w:rsidRDefault="00670ECE" w:rsidP="00670ECE">
      <w:pPr>
        <w:pStyle w:val="EndNoteBibliography"/>
        <w:spacing w:after="0"/>
      </w:pPr>
      <w:r w:rsidRPr="00670ECE">
        <w:t>24.</w:t>
      </w:r>
      <w:r w:rsidRPr="00670ECE">
        <w:tab/>
        <w:t xml:space="preserve">Stephens, M., False discovery rates: a new deal. </w:t>
      </w:r>
      <w:r w:rsidRPr="00670ECE">
        <w:rPr>
          <w:i/>
        </w:rPr>
        <w:t xml:space="preserve">Biostatistics </w:t>
      </w:r>
      <w:r w:rsidRPr="00670ECE">
        <w:rPr>
          <w:b/>
        </w:rPr>
        <w:t>2017,</w:t>
      </w:r>
      <w:r w:rsidRPr="00670ECE">
        <w:t xml:space="preserve"> </w:t>
      </w:r>
      <w:r w:rsidRPr="00670ECE">
        <w:rPr>
          <w:i/>
        </w:rPr>
        <w:t>18</w:t>
      </w:r>
      <w:r w:rsidRPr="00670ECE">
        <w:t xml:space="preserve"> (2), 275-294.</w:t>
      </w:r>
    </w:p>
    <w:p w14:paraId="25C4C843" w14:textId="77777777" w:rsidR="00670ECE" w:rsidRPr="00670ECE" w:rsidRDefault="00670ECE" w:rsidP="00670ECE">
      <w:pPr>
        <w:pStyle w:val="EndNoteBibliography"/>
        <w:spacing w:after="0"/>
      </w:pPr>
      <w:r w:rsidRPr="00670ECE">
        <w:t>25.</w:t>
      </w:r>
      <w:r w:rsidRPr="00670ECE">
        <w:tab/>
        <w:t xml:space="preserve">Gu, Z.;  Eils, R.; Schlesner, M., Complex heatmaps reveal patterns and correlations in multidimensional genomic data. </w:t>
      </w:r>
      <w:r w:rsidRPr="00670ECE">
        <w:rPr>
          <w:i/>
        </w:rPr>
        <w:t xml:space="preserve">Bioinformatics </w:t>
      </w:r>
      <w:r w:rsidRPr="00670ECE">
        <w:rPr>
          <w:b/>
        </w:rPr>
        <w:t>2016,</w:t>
      </w:r>
      <w:r w:rsidRPr="00670ECE">
        <w:t xml:space="preserve"> </w:t>
      </w:r>
      <w:r w:rsidRPr="00670ECE">
        <w:rPr>
          <w:i/>
        </w:rPr>
        <w:t>32</w:t>
      </w:r>
      <w:r w:rsidRPr="00670ECE">
        <w:t xml:space="preserve"> (18), 2847-9.</w:t>
      </w:r>
    </w:p>
    <w:p w14:paraId="3BAD075D" w14:textId="77777777" w:rsidR="00670ECE" w:rsidRPr="00670ECE" w:rsidRDefault="00670ECE" w:rsidP="00670ECE">
      <w:pPr>
        <w:pStyle w:val="EndNoteBibliography"/>
        <w:spacing w:after="0"/>
      </w:pPr>
      <w:r w:rsidRPr="00670ECE">
        <w:t>26.</w:t>
      </w:r>
      <w:r w:rsidRPr="00670ECE">
        <w:tab/>
        <w:t xml:space="preserve">Wu, T.;  Hu, E.;  Xu, S.;  Chen, M.;  Guo, P.;  Dai, Z.;  Feng, T.;  Zhou, L.;  Tang, W.;  Zhan, L.;  Fu, X.;  Liu, S.;  Bo, X.; Yu, G., clusterProfiler 4.0: A universal enrichment tool for interpreting omics data. </w:t>
      </w:r>
      <w:r w:rsidRPr="00670ECE">
        <w:rPr>
          <w:i/>
        </w:rPr>
        <w:t xml:space="preserve">Innovation (N Y) </w:t>
      </w:r>
      <w:r w:rsidRPr="00670ECE">
        <w:rPr>
          <w:b/>
        </w:rPr>
        <w:t>2021,</w:t>
      </w:r>
      <w:r w:rsidRPr="00670ECE">
        <w:t xml:space="preserve"> </w:t>
      </w:r>
      <w:r w:rsidRPr="00670ECE">
        <w:rPr>
          <w:i/>
        </w:rPr>
        <w:t>2</w:t>
      </w:r>
      <w:r w:rsidRPr="00670ECE">
        <w:t xml:space="preserve"> (3), 100141.</w:t>
      </w:r>
    </w:p>
    <w:p w14:paraId="1F66793A" w14:textId="77777777" w:rsidR="00670ECE" w:rsidRPr="00670ECE" w:rsidRDefault="00670ECE" w:rsidP="00670ECE">
      <w:pPr>
        <w:pStyle w:val="EndNoteBibliography"/>
      </w:pPr>
      <w:r w:rsidRPr="00670ECE">
        <w:t>27.</w:t>
      </w:r>
      <w:r w:rsidRPr="00670ECE">
        <w:tab/>
        <w:t xml:space="preserve">Liberzon, A.;  Subramanian, A.;  Pinchback, R.;  Thorvaldsdottir, H.;  Tamayo, P.; Mesirov, J. P., Molecular signatures database (MSigDB) 3.0. </w:t>
      </w:r>
      <w:r w:rsidRPr="00670ECE">
        <w:rPr>
          <w:i/>
        </w:rPr>
        <w:t xml:space="preserve">Bioinformatics </w:t>
      </w:r>
      <w:r w:rsidRPr="00670ECE">
        <w:rPr>
          <w:b/>
        </w:rPr>
        <w:t>2011,</w:t>
      </w:r>
      <w:r w:rsidRPr="00670ECE">
        <w:t xml:space="preserve"> </w:t>
      </w:r>
      <w:r w:rsidRPr="00670ECE">
        <w:rPr>
          <w:i/>
        </w:rPr>
        <w:t>27</w:t>
      </w:r>
      <w:r w:rsidRPr="00670ECE">
        <w:t xml:space="preserve"> (12), 1739-40.</w:t>
      </w:r>
    </w:p>
    <w:p w14:paraId="0FA6C540" w14:textId="41817B5D" w:rsidR="00C115B2" w:rsidRDefault="001A08EE" w:rsidP="00587F4D">
      <w:pPr>
        <w:spacing w:after="0"/>
      </w:pPr>
      <w:r>
        <w:fldChar w:fldCharType="end"/>
      </w:r>
    </w:p>
    <w:p w14:paraId="3AFF183A" w14:textId="4B8153E4" w:rsidR="003269A7" w:rsidRDefault="009A64ED" w:rsidP="00587F4D">
      <w:pPr>
        <w:pStyle w:val="Heading1"/>
        <w:spacing w:after="0"/>
      </w:pPr>
      <w:r>
        <w:t>Supplementary Data</w:t>
      </w:r>
    </w:p>
    <w:p w14:paraId="2705A0E3" w14:textId="77777777" w:rsidR="009A64ED" w:rsidRDefault="009A64ED" w:rsidP="00587F4D">
      <w:pPr>
        <w:pStyle w:val="Heading2"/>
        <w:spacing w:after="0"/>
      </w:pPr>
      <w:r>
        <w:t>Transcriptomics data suggests mechanisms of HIF1A-mediated chemotaxis disrupted by CyA</w:t>
      </w:r>
    </w:p>
    <w:p w14:paraId="1DF9F5B1" w14:textId="77777777" w:rsidR="009A64ED" w:rsidRDefault="009A64ED" w:rsidP="00587F4D">
      <w:pPr>
        <w:spacing w:after="0"/>
      </w:pPr>
      <w:r>
        <w:t>Differentially expressed (DE) genes and over-represented KEGG gene sets were identified as described in the Methods. The 24 genes that were DE between the `19% O2, CyA-` and `1% O2, CyA-` conditions (i.e., the DE genes driven solely by the response to hypoxia) were enriched for gene sets related to glucose metabolism, as expected (Figure 1 A-C). These genes included LSP1, EGLN1, BNIP3/BNIP3L, and ALDOC, which were upregulated in cells grown at 1% oxygen. All these genes are well-known regulators of cellular responses to cells to hypoxia (</w:t>
      </w:r>
      <w:r w:rsidRPr="00CD0072">
        <w:rPr>
          <w:i/>
          <w:iCs/>
          <w:color w:val="FF0000"/>
        </w:rPr>
        <w:t>many citations here</w:t>
      </w:r>
      <w:r>
        <w:t>). BNIP3/BNIP3L and EGLN1 are direct downstream targets of HIF1A. While the over-representation analysis of the 49 genes that were DE between the `1% O2, CyA+` and `1% O2, CyA-` conditions (i.e., the DE genes driven solely by the response to CyA under physiological hypoxic conditions) did not identify gene sets directly linked to either hypoxia response or immunosuppression (Figure 1C).</w:t>
      </w:r>
    </w:p>
    <w:p w14:paraId="195336E2" w14:textId="77777777" w:rsidR="009A64ED" w:rsidRDefault="009A64ED" w:rsidP="00587F4D">
      <w:pPr>
        <w:spacing w:after="0"/>
      </w:pPr>
      <w:proofErr w:type="gramStart"/>
      <w:r w:rsidRPr="003051F4">
        <w:t xml:space="preserve">VEGFA </w:t>
      </w:r>
      <w:r>
        <w:t>,</w:t>
      </w:r>
      <w:proofErr w:type="gramEnd"/>
      <w:r>
        <w:t xml:space="preserve"> PHGDH (</w:t>
      </w:r>
      <w:hyperlink r:id="rId20" w:history="1">
        <w:r w:rsidRPr="00675ECA">
          <w:rPr>
            <w:rStyle w:val="Hyperlink"/>
            <w:rFonts w:cs="Arial"/>
          </w:rPr>
          <w:t>https://aacrjournals.org/cancerres/article/77/22/6321/622947/PHGDH-as-a-Key-Enzyme-for-Serine-Biosynthesis-in</w:t>
        </w:r>
      </w:hyperlink>
      <w:r>
        <w:t xml:space="preserve">, </w:t>
      </w:r>
      <w:r w:rsidRPr="00CD2C6C">
        <w:t>https://www.ncbi.nlm.nih.gov/pmc/articles/PMC5286373/</w:t>
      </w:r>
      <w:r>
        <w:t>), PSAT1 (regulated by ATF4/5)</w:t>
      </w:r>
    </w:p>
    <w:p w14:paraId="286D3CB1" w14:textId="77777777" w:rsidR="009A64ED" w:rsidRDefault="009A64ED" w:rsidP="00587F4D">
      <w:pPr>
        <w:spacing w:after="0"/>
      </w:pPr>
      <w:r>
        <w:t xml:space="preserve">ADA - </w:t>
      </w:r>
      <w:hyperlink r:id="rId21" w:history="1">
        <w:r w:rsidRPr="00675ECA">
          <w:rPr>
            <w:rStyle w:val="Hyperlink"/>
            <w:rFonts w:cs="Arial"/>
          </w:rPr>
          <w:t>https://pubmed.ncbi.nlm.nih.gov/16670267/</w:t>
        </w:r>
      </w:hyperlink>
    </w:p>
    <w:p w14:paraId="01BE1BCF" w14:textId="77777777" w:rsidR="009A64ED" w:rsidRDefault="009A64ED" w:rsidP="00587F4D">
      <w:pPr>
        <w:spacing w:after="0"/>
      </w:pPr>
      <w:r>
        <w:t xml:space="preserve">PIM2 - </w:t>
      </w:r>
      <w:hyperlink r:id="rId22" w:history="1">
        <w:r w:rsidRPr="00675ECA">
          <w:rPr>
            <w:rStyle w:val="Hyperlink"/>
            <w:rFonts w:cs="Arial"/>
          </w:rPr>
          <w:t>https://journals.plos.org/plosone/article?id=10.1371/journal.pone.0088301</w:t>
        </w:r>
      </w:hyperlink>
      <w:r>
        <w:t xml:space="preserve">, </w:t>
      </w:r>
      <w:hyperlink r:id="rId23" w:history="1">
        <w:r w:rsidRPr="00675ECA">
          <w:rPr>
            <w:rStyle w:val="Hyperlink"/>
            <w:rFonts w:cs="Arial"/>
          </w:rPr>
          <w:t>https://www.ncbi.nlm.nih.gov/pmc/articles/PMC7783746/</w:t>
        </w:r>
      </w:hyperlink>
    </w:p>
    <w:p w14:paraId="753D8EF1" w14:textId="77777777" w:rsidR="009A64ED" w:rsidRPr="001F1DB3" w:rsidRDefault="009A64ED" w:rsidP="00587F4D">
      <w:pPr>
        <w:spacing w:after="0"/>
      </w:pPr>
      <w:r>
        <w:t xml:space="preserve"> However, these DE genes included ATF4/5, SESN2 (HIF1A-induced, </w:t>
      </w:r>
      <w:hyperlink r:id="rId24" w:history="1">
        <w:r w:rsidRPr="00675ECA">
          <w:rPr>
            <w:rStyle w:val="Hyperlink"/>
            <w:rFonts w:cs="Arial"/>
          </w:rPr>
          <w:t>http://www.aginganddisease.org/EN/10.14336/AD.2019.0320</w:t>
        </w:r>
      </w:hyperlink>
      <w:r>
        <w:t xml:space="preserve">), </w:t>
      </w:r>
    </w:p>
    <w:p w14:paraId="55A19CFA" w14:textId="77777777" w:rsidR="009A64ED" w:rsidRDefault="009A64ED" w:rsidP="00587F4D">
      <w:pPr>
        <w:pStyle w:val="Heading2"/>
        <w:spacing w:after="0"/>
      </w:pPr>
      <w:r>
        <w:t>Multi-omics datasets showed low inter-dataset consistency</w:t>
      </w:r>
    </w:p>
    <w:p w14:paraId="3410031B" w14:textId="77777777" w:rsidR="009A64ED" w:rsidRDefault="009A64ED" w:rsidP="00587F4D">
      <w:pPr>
        <w:spacing w:after="0"/>
      </w:pPr>
      <w:r>
        <w:t>We profiled expression of mRNA, proteins, and phosphorylated proteins from RAMOS B cells grown under different oxygenation conditions and treatment with CyA and CXCL12, and retained only those conditions that were profiled in all three omics datasets for downstream analysis (</w:t>
      </w:r>
      <w:r w:rsidRPr="008E04A4">
        <w:rPr>
          <w:rStyle w:val="Emphasis"/>
        </w:rPr>
        <w:fldChar w:fldCharType="begin"/>
      </w:r>
      <w:r w:rsidRPr="008E04A4">
        <w:rPr>
          <w:rStyle w:val="Emphasis"/>
        </w:rPr>
        <w:instrText xml:space="preserve"> REF _Ref99552249 \h </w:instrText>
      </w:r>
      <w:r>
        <w:rPr>
          <w:rStyle w:val="Emphasis"/>
        </w:rPr>
        <w:instrText xml:space="preserve"> \* MERGEFORMAT </w:instrText>
      </w:r>
      <w:r w:rsidRPr="008E04A4">
        <w:rPr>
          <w:rStyle w:val="Emphasis"/>
        </w:rPr>
      </w:r>
      <w:r w:rsidRPr="008E04A4">
        <w:rPr>
          <w:rStyle w:val="Emphasis"/>
        </w:rPr>
        <w:fldChar w:fldCharType="separate"/>
      </w:r>
      <w:r w:rsidRPr="008E04A4">
        <w:rPr>
          <w:rStyle w:val="Emphasis"/>
        </w:rPr>
        <w:t>Table 1</w:t>
      </w:r>
      <w:r w:rsidRPr="008E04A4">
        <w:rPr>
          <w:rStyle w:val="Emphasis"/>
        </w:rPr>
        <w:fldChar w:fldCharType="end"/>
      </w:r>
      <w:r>
        <w:t xml:space="preserve">). After processing and filtering the datasets as described in the Methods, we found that only 1505 genes were profiled in all three datasets (Figure 1A). The transcriptomic and proteomic data for these 1505 genes were moderately well correlated (Spearman correlation = 0.58, p-value &lt; 0.01). However, the phosphoproteomics data showed low correlation to both the transcriptomics and proteomics data (Spearman correlation = 0.15 and 0.17 respectively, p-value &lt; 0.01) (Figure 1B). We next attempted to find whether the intra-dataset correlations were consistent between datasets, i.e., whether the same signaling processes could be identified in all three datasets. We constructed a correlation network for each dataset as described in the Methods. </w:t>
      </w:r>
    </w:p>
    <w:p w14:paraId="6553E5F1" w14:textId="77777777" w:rsidR="009A64ED" w:rsidRDefault="009A64ED" w:rsidP="00587F4D">
      <w:pPr>
        <w:spacing w:after="0"/>
      </w:pPr>
    </w:p>
    <w:p w14:paraId="5EA94529" w14:textId="77777777" w:rsidR="009A64ED" w:rsidRDefault="009A64ED" w:rsidP="00587F4D">
      <w:pPr>
        <w:spacing w:after="0"/>
      </w:pPr>
      <w:r>
        <w:t xml:space="preserve">The overlap between genes that were highly correlated between pairs of datasets was similarly low (Figure 2). We constructed a network comprised of all KEGG networks, performed network propagation using TIEDIE, and identified modules of genes that were significantly differentially expressed between pairs of conditions. A representative comparison between B cells grown at 1% oxygen with CyA and without CyA is shown in Figure 1. </w:t>
      </w:r>
    </w:p>
    <w:p w14:paraId="3B7C34E2" w14:textId="51654F5E" w:rsidR="009A64ED" w:rsidRPr="00306A46" w:rsidRDefault="009A64ED" w:rsidP="00587F4D">
      <w:pPr>
        <w:spacing w:after="0"/>
      </w:pPr>
    </w:p>
    <w:sectPr w:rsidR="009A64ED" w:rsidRPr="00306A46" w:rsidSect="00587F4D">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Thakar, Juilee" w:date="2022-09-08T12:59:00Z" w:initials="TJ">
    <w:p w14:paraId="72BE1FDE" w14:textId="38A52588" w:rsidR="001D4C4E" w:rsidRDefault="001D4C4E">
      <w:pPr>
        <w:pStyle w:val="CommentText"/>
      </w:pPr>
      <w:r>
        <w:t xml:space="preserve">Add </w:t>
      </w:r>
      <w:r>
        <w:rPr>
          <w:rStyle w:val="CommentReference"/>
        </w:rPr>
        <w:annotationRef/>
      </w:r>
      <w:r>
        <w:t>References</w:t>
      </w:r>
    </w:p>
  </w:comment>
  <w:comment w:id="6" w:author="Thakar, Juilee" w:date="2022-09-08T13:00:00Z" w:initials="TJ">
    <w:p w14:paraId="2F4AD069" w14:textId="17A10E29" w:rsidR="001D4C4E" w:rsidRDefault="001D4C4E">
      <w:pPr>
        <w:pStyle w:val="CommentText"/>
      </w:pPr>
      <w:r>
        <w:rPr>
          <w:rStyle w:val="CommentReference"/>
        </w:rPr>
        <w:annotationRef/>
      </w:r>
      <w:r>
        <w:t xml:space="preserve">It looks from figure 1 that proteomics and transcriptomics have </w:t>
      </w:r>
      <w:proofErr w:type="spellStart"/>
      <w:r>
        <w:t>goodcorrelation</w:t>
      </w:r>
      <w:proofErr w:type="spellEnd"/>
    </w:p>
  </w:comment>
  <w:comment w:id="12" w:author="Thakar, Juilee" w:date="2022-09-08T15:04:00Z" w:initials="TJ">
    <w:p w14:paraId="76B15BF7" w14:textId="229C9535" w:rsidR="00307A07" w:rsidRDefault="00307A07">
      <w:pPr>
        <w:pStyle w:val="CommentText"/>
      </w:pPr>
      <w:r>
        <w:rPr>
          <w:rStyle w:val="CommentReference"/>
        </w:rPr>
        <w:annotationRef/>
      </w:r>
      <w:r>
        <w:t xml:space="preserve">This is very similar to what you have in introduction. Rewrite this to talk about </w:t>
      </w:r>
      <w:proofErr w:type="spellStart"/>
      <w:r>
        <w:t>mBONITA</w:t>
      </w:r>
      <w:proofErr w:type="spellEnd"/>
      <w:r>
        <w:t xml:space="preserve"> only.</w:t>
      </w:r>
    </w:p>
  </w:comment>
  <w:comment w:id="27" w:author="Thakar, Juilee" w:date="2022-09-08T16:03:00Z" w:initials="TJ">
    <w:p w14:paraId="716AB8A0" w14:textId="42350961" w:rsidR="00BE173B" w:rsidRDefault="00BE173B">
      <w:pPr>
        <w:pStyle w:val="CommentText"/>
      </w:pPr>
      <w:r>
        <w:rPr>
          <w:rStyle w:val="CommentReference"/>
        </w:rPr>
        <w:annotationRef/>
      </w:r>
      <w:r>
        <w:t>Write why</w:t>
      </w:r>
    </w:p>
  </w:comment>
  <w:comment w:id="31" w:author="Thakar, Juilee" w:date="2022-09-08T16:03:00Z" w:initials="TJ">
    <w:p w14:paraId="316ACDEF" w14:textId="5A3931FD" w:rsidR="00BE173B" w:rsidRDefault="00BE173B">
      <w:pPr>
        <w:pStyle w:val="CommentText"/>
      </w:pPr>
      <w:r>
        <w:rPr>
          <w:rStyle w:val="CommentReference"/>
        </w:rPr>
        <w:annotationRef/>
      </w:r>
      <w:r>
        <w:t>Only talk about this if you refer back to it in integration analysis</w:t>
      </w:r>
    </w:p>
  </w:comment>
  <w:comment w:id="46" w:author="Thakar, Juilee" w:date="2022-09-08T16:06:00Z" w:initials="TJ">
    <w:p w14:paraId="09920B9E" w14:textId="4AFFD28D" w:rsidR="00BE173B" w:rsidRDefault="00BE173B">
      <w:pPr>
        <w:pStyle w:val="CommentText"/>
      </w:pPr>
      <w:r>
        <w:rPr>
          <w:rStyle w:val="CommentReference"/>
        </w:rPr>
        <w:annotationRef/>
      </w:r>
      <w:r>
        <w:t>Why? Write why this is what you expect.</w:t>
      </w:r>
    </w:p>
  </w:comment>
  <w:comment w:id="47" w:author="Mukta Palshikar" w:date="2022-09-09T11:12:00Z" w:initials="MGP">
    <w:p w14:paraId="7FD26145" w14:textId="19A38FB3" w:rsidR="006C6B25" w:rsidRDefault="006C6B25">
      <w:pPr>
        <w:pStyle w:val="CommentText"/>
      </w:pPr>
      <w:r>
        <w:rPr>
          <w:rStyle w:val="CommentReference"/>
        </w:rPr>
        <w:annotationRef/>
      </w:r>
      <w:r>
        <w:t>That might be better in the discussion</w:t>
      </w:r>
    </w:p>
  </w:comment>
  <w:comment w:id="48" w:author="Thakar, Juilee" w:date="2022-09-08T15:20:00Z" w:initials="TJ">
    <w:p w14:paraId="3C2C29E9" w14:textId="7FBE3CB0" w:rsidR="00B62178" w:rsidRDefault="00B62178">
      <w:pPr>
        <w:pStyle w:val="CommentText"/>
      </w:pPr>
      <w:r>
        <w:rPr>
          <w:rStyle w:val="CommentReference"/>
        </w:rPr>
        <w:annotationRef/>
      </w:r>
      <w:r>
        <w:t>See my comment above</w:t>
      </w:r>
    </w:p>
  </w:comment>
  <w:comment w:id="50" w:author="Thakar, Juilee" w:date="2022-09-08T16:08:00Z" w:initials="TJ">
    <w:p w14:paraId="515A73CB" w14:textId="603C5887" w:rsidR="00BE173B" w:rsidRDefault="00BE173B">
      <w:pPr>
        <w:pStyle w:val="CommentText"/>
      </w:pPr>
      <w:r>
        <w:rPr>
          <w:rStyle w:val="CommentReference"/>
        </w:rPr>
        <w:annotationRef/>
      </w:r>
      <w:r>
        <w:t>You only combine these right? Integration suggests more processing</w:t>
      </w:r>
    </w:p>
  </w:comment>
  <w:comment w:id="52" w:author="Thakar, Juilee" w:date="2022-09-08T15:53:00Z" w:initials="TJ">
    <w:p w14:paraId="7D4B83C5" w14:textId="62490382" w:rsidR="00B16026" w:rsidRDefault="00B16026">
      <w:pPr>
        <w:pStyle w:val="CommentText"/>
      </w:pPr>
      <w:r>
        <w:rPr>
          <w:rStyle w:val="CommentReference"/>
        </w:rPr>
        <w:annotationRef/>
      </w:r>
      <w:r>
        <w:t xml:space="preserve">Re-write this clarify how </w:t>
      </w:r>
      <w:proofErr w:type="spellStart"/>
      <w:r>
        <w:t>mBONITA</w:t>
      </w:r>
      <w:proofErr w:type="spellEnd"/>
      <w:r>
        <w:t xml:space="preserve"> identifies more relevant pathways. Don’t talk about specific pathways.</w:t>
      </w:r>
    </w:p>
  </w:comment>
  <w:comment w:id="53" w:author="Thakar, Juilee" w:date="2022-09-08T16:09:00Z" w:initials="TJ">
    <w:p w14:paraId="7CF955AA" w14:textId="63250EEB" w:rsidR="00BE173B" w:rsidRDefault="00BE173B">
      <w:pPr>
        <w:pStyle w:val="CommentText"/>
      </w:pPr>
      <w:r>
        <w:rPr>
          <w:rStyle w:val="CommentReference"/>
        </w:rPr>
        <w:annotationRef/>
      </w:r>
      <w:r>
        <w:t>This is too qualitative result for methods oriented paper. We need quantitative results. You can combine this section with reduced ERS result.</w:t>
      </w:r>
    </w:p>
  </w:comment>
  <w:comment w:id="54" w:author="Thakar, Juilee" w:date="2022-09-08T16:11:00Z" w:initials="TJ">
    <w:p w14:paraId="5E6F2767" w14:textId="2708051E" w:rsidR="00BE173B" w:rsidRDefault="00BE173B">
      <w:pPr>
        <w:pStyle w:val="CommentText"/>
      </w:pPr>
      <w:r>
        <w:rPr>
          <w:rStyle w:val="CommentReference"/>
        </w:rPr>
        <w:annotationRef/>
      </w:r>
      <w:r>
        <w:t>This is really the result of 3.2. Should you could combine it.</w:t>
      </w:r>
    </w:p>
  </w:comment>
  <w:comment w:id="55" w:author="Mukta Palshikar" w:date="2022-09-09T11:13:00Z" w:initials="MGP">
    <w:p w14:paraId="38A6CD79" w14:textId="10EFF473" w:rsidR="0015027F" w:rsidRDefault="0015027F">
      <w:pPr>
        <w:pStyle w:val="CommentText"/>
      </w:pPr>
      <w:r>
        <w:rPr>
          <w:rStyle w:val="CommentReference"/>
        </w:rPr>
        <w:annotationRef/>
      </w:r>
      <w:r>
        <w:t>It’s a separate figure.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2BE1FDE" w15:done="0"/>
  <w15:commentEx w15:paraId="2F4AD069" w15:done="0"/>
  <w15:commentEx w15:paraId="76B15BF7" w15:done="0"/>
  <w15:commentEx w15:paraId="716AB8A0" w15:done="0"/>
  <w15:commentEx w15:paraId="316ACDEF" w15:done="0"/>
  <w15:commentEx w15:paraId="09920B9E" w15:done="0"/>
  <w15:commentEx w15:paraId="7FD26145" w15:paraIdParent="09920B9E" w15:done="0"/>
  <w15:commentEx w15:paraId="3C2C29E9" w15:done="0"/>
  <w15:commentEx w15:paraId="515A73CB" w15:done="0"/>
  <w15:commentEx w15:paraId="7D4B83C5" w15:done="0"/>
  <w15:commentEx w15:paraId="7CF955AA" w15:done="0"/>
  <w15:commentEx w15:paraId="5E6F2767" w15:done="0"/>
  <w15:commentEx w15:paraId="38A6CD79" w15:paraIdParent="5E6F276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01795"/>
    <w:multiLevelType w:val="hybridMultilevel"/>
    <w:tmpl w:val="CC766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CE5C60"/>
    <w:multiLevelType w:val="multilevel"/>
    <w:tmpl w:val="127A2E74"/>
    <w:lvl w:ilvl="0">
      <w:start w:val="1"/>
      <w:numFmt w:val="decimal"/>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2" w15:restartNumberingAfterBreak="0">
    <w:nsid w:val="1482775B"/>
    <w:multiLevelType w:val="multilevel"/>
    <w:tmpl w:val="57A6D58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3C73AD"/>
    <w:multiLevelType w:val="hybridMultilevel"/>
    <w:tmpl w:val="0456C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9D6711"/>
    <w:multiLevelType w:val="multilevel"/>
    <w:tmpl w:val="7BC4B154"/>
    <w:lvl w:ilvl="0">
      <w:start w:val="1"/>
      <w:numFmt w:val="lowerLetter"/>
      <w:lvlText w:val="%1."/>
      <w:lvlJc w:val="left"/>
      <w:pPr>
        <w:ind w:left="1080" w:hanging="360"/>
      </w:pPr>
      <w:rPr>
        <w:u w:val="none"/>
      </w:rPr>
    </w:lvl>
    <w:lvl w:ilvl="1">
      <w:start w:val="1"/>
      <w:numFmt w:val="lowerRoman"/>
      <w:lvlText w:val="%2."/>
      <w:lvlJc w:val="right"/>
      <w:pPr>
        <w:ind w:left="1800" w:hanging="360"/>
      </w:pPr>
      <w:rPr>
        <w:u w:val="none"/>
      </w:rPr>
    </w:lvl>
    <w:lvl w:ilvl="2">
      <w:start w:val="1"/>
      <w:numFmt w:val="decimal"/>
      <w:lvlText w:val="%3."/>
      <w:lvlJc w:val="left"/>
      <w:pPr>
        <w:ind w:left="2520" w:hanging="360"/>
      </w:pPr>
      <w:rPr>
        <w:u w:val="none"/>
      </w:rPr>
    </w:lvl>
    <w:lvl w:ilvl="3">
      <w:start w:val="1"/>
      <w:numFmt w:val="lowerLetter"/>
      <w:lvlText w:val="%4."/>
      <w:lvlJc w:val="left"/>
      <w:pPr>
        <w:ind w:left="3240" w:hanging="360"/>
      </w:pPr>
      <w:rPr>
        <w:u w:val="none"/>
      </w:rPr>
    </w:lvl>
    <w:lvl w:ilvl="4">
      <w:start w:val="1"/>
      <w:numFmt w:val="lowerRoman"/>
      <w:lvlText w:val="%5."/>
      <w:lvlJc w:val="right"/>
      <w:pPr>
        <w:ind w:left="3960" w:hanging="360"/>
      </w:pPr>
      <w:rPr>
        <w:u w:val="none"/>
      </w:rPr>
    </w:lvl>
    <w:lvl w:ilvl="5">
      <w:start w:val="1"/>
      <w:numFmt w:val="decimal"/>
      <w:lvlText w:val="%6."/>
      <w:lvlJc w:val="left"/>
      <w:pPr>
        <w:ind w:left="4680" w:hanging="360"/>
      </w:pPr>
      <w:rPr>
        <w:u w:val="none"/>
      </w:rPr>
    </w:lvl>
    <w:lvl w:ilvl="6">
      <w:start w:val="1"/>
      <w:numFmt w:val="lowerLetter"/>
      <w:lvlText w:val="%7."/>
      <w:lvlJc w:val="left"/>
      <w:pPr>
        <w:ind w:left="5400" w:hanging="360"/>
      </w:pPr>
      <w:rPr>
        <w:u w:val="none"/>
      </w:rPr>
    </w:lvl>
    <w:lvl w:ilvl="7">
      <w:start w:val="1"/>
      <w:numFmt w:val="lowerRoman"/>
      <w:lvlText w:val="%8."/>
      <w:lvlJc w:val="right"/>
      <w:pPr>
        <w:ind w:left="6120" w:hanging="360"/>
      </w:pPr>
      <w:rPr>
        <w:u w:val="none"/>
      </w:rPr>
    </w:lvl>
    <w:lvl w:ilvl="8">
      <w:start w:val="1"/>
      <w:numFmt w:val="decimal"/>
      <w:lvlText w:val="%9."/>
      <w:lvlJc w:val="left"/>
      <w:pPr>
        <w:ind w:left="6840" w:hanging="360"/>
      </w:pPr>
      <w:rPr>
        <w:u w:val="none"/>
      </w:rPr>
    </w:lvl>
  </w:abstractNum>
  <w:abstractNum w:abstractNumId="5" w15:restartNumberingAfterBreak="0">
    <w:nsid w:val="416201D9"/>
    <w:multiLevelType w:val="multilevel"/>
    <w:tmpl w:val="93303B74"/>
    <w:lvl w:ilvl="0">
      <w:start w:val="1"/>
      <w:numFmt w:val="decimal"/>
      <w:lvlText w:val="%1."/>
      <w:lvlJc w:val="left"/>
      <w:pPr>
        <w:ind w:left="936" w:hanging="360"/>
      </w:pPr>
      <w:rPr>
        <w:u w:val="none"/>
      </w:rPr>
    </w:lvl>
    <w:lvl w:ilvl="1">
      <w:start w:val="1"/>
      <w:numFmt w:val="lowerRoman"/>
      <w:lvlText w:val="%2."/>
      <w:lvlJc w:val="right"/>
      <w:pPr>
        <w:ind w:left="1656" w:hanging="360"/>
      </w:pPr>
      <w:rPr>
        <w:u w:val="none"/>
      </w:rPr>
    </w:lvl>
    <w:lvl w:ilvl="2">
      <w:start w:val="1"/>
      <w:numFmt w:val="decimal"/>
      <w:lvlText w:val="%3."/>
      <w:lvlJc w:val="left"/>
      <w:pPr>
        <w:ind w:left="2376" w:hanging="360"/>
      </w:pPr>
      <w:rPr>
        <w:u w:val="none"/>
      </w:rPr>
    </w:lvl>
    <w:lvl w:ilvl="3">
      <w:start w:val="1"/>
      <w:numFmt w:val="lowerLetter"/>
      <w:lvlText w:val="%4."/>
      <w:lvlJc w:val="left"/>
      <w:pPr>
        <w:ind w:left="3096" w:hanging="360"/>
      </w:pPr>
      <w:rPr>
        <w:u w:val="none"/>
      </w:rPr>
    </w:lvl>
    <w:lvl w:ilvl="4">
      <w:start w:val="1"/>
      <w:numFmt w:val="lowerRoman"/>
      <w:lvlText w:val="%5."/>
      <w:lvlJc w:val="right"/>
      <w:pPr>
        <w:ind w:left="3816" w:hanging="360"/>
      </w:pPr>
      <w:rPr>
        <w:u w:val="none"/>
      </w:rPr>
    </w:lvl>
    <w:lvl w:ilvl="5">
      <w:start w:val="1"/>
      <w:numFmt w:val="decimal"/>
      <w:lvlText w:val="%6."/>
      <w:lvlJc w:val="left"/>
      <w:pPr>
        <w:ind w:left="4536" w:hanging="360"/>
      </w:pPr>
      <w:rPr>
        <w:u w:val="none"/>
      </w:rPr>
    </w:lvl>
    <w:lvl w:ilvl="6">
      <w:start w:val="1"/>
      <w:numFmt w:val="lowerLetter"/>
      <w:lvlText w:val="%7."/>
      <w:lvlJc w:val="left"/>
      <w:pPr>
        <w:ind w:left="5256" w:hanging="360"/>
      </w:pPr>
      <w:rPr>
        <w:u w:val="none"/>
      </w:rPr>
    </w:lvl>
    <w:lvl w:ilvl="7">
      <w:start w:val="1"/>
      <w:numFmt w:val="lowerRoman"/>
      <w:lvlText w:val="%8."/>
      <w:lvlJc w:val="right"/>
      <w:pPr>
        <w:ind w:left="5976" w:hanging="360"/>
      </w:pPr>
      <w:rPr>
        <w:u w:val="none"/>
      </w:rPr>
    </w:lvl>
    <w:lvl w:ilvl="8">
      <w:start w:val="1"/>
      <w:numFmt w:val="decimal"/>
      <w:lvlText w:val="%9."/>
      <w:lvlJc w:val="left"/>
      <w:pPr>
        <w:ind w:left="6696" w:hanging="360"/>
      </w:pPr>
      <w:rPr>
        <w:u w:val="none"/>
      </w:rPr>
    </w:lvl>
  </w:abstractNum>
  <w:abstractNum w:abstractNumId="6" w15:restartNumberingAfterBreak="0">
    <w:nsid w:val="502D0FF7"/>
    <w:multiLevelType w:val="hybridMultilevel"/>
    <w:tmpl w:val="3AC4D47E"/>
    <w:lvl w:ilvl="0" w:tplc="7CEE4E30">
      <w:start w:val="1"/>
      <w:numFmt w:val="decimal"/>
      <w:lvlText w:val="%1)"/>
      <w:lvlJc w:val="left"/>
      <w:pPr>
        <w:tabs>
          <w:tab w:val="num" w:pos="720"/>
        </w:tabs>
        <w:ind w:left="720" w:hanging="360"/>
      </w:pPr>
    </w:lvl>
    <w:lvl w:ilvl="1" w:tplc="0A664EE8">
      <w:start w:val="1"/>
      <w:numFmt w:val="decimal"/>
      <w:lvlText w:val="%2)"/>
      <w:lvlJc w:val="left"/>
      <w:pPr>
        <w:tabs>
          <w:tab w:val="num" w:pos="1440"/>
        </w:tabs>
        <w:ind w:left="1440" w:hanging="360"/>
      </w:pPr>
    </w:lvl>
    <w:lvl w:ilvl="2" w:tplc="7FB23552">
      <w:start w:val="1"/>
      <w:numFmt w:val="decimal"/>
      <w:lvlText w:val="%3)"/>
      <w:lvlJc w:val="left"/>
      <w:pPr>
        <w:tabs>
          <w:tab w:val="num" w:pos="2160"/>
        </w:tabs>
        <w:ind w:left="2160" w:hanging="360"/>
      </w:pPr>
    </w:lvl>
    <w:lvl w:ilvl="3" w:tplc="10B44722">
      <w:start w:val="1"/>
      <w:numFmt w:val="decimal"/>
      <w:lvlText w:val="%4)"/>
      <w:lvlJc w:val="left"/>
      <w:pPr>
        <w:tabs>
          <w:tab w:val="num" w:pos="2880"/>
        </w:tabs>
        <w:ind w:left="2880" w:hanging="360"/>
      </w:pPr>
    </w:lvl>
    <w:lvl w:ilvl="4" w:tplc="6E74F3C8" w:tentative="1">
      <w:start w:val="1"/>
      <w:numFmt w:val="decimal"/>
      <w:lvlText w:val="%5)"/>
      <w:lvlJc w:val="left"/>
      <w:pPr>
        <w:tabs>
          <w:tab w:val="num" w:pos="3600"/>
        </w:tabs>
        <w:ind w:left="3600" w:hanging="360"/>
      </w:pPr>
    </w:lvl>
    <w:lvl w:ilvl="5" w:tplc="CC06B7B4" w:tentative="1">
      <w:start w:val="1"/>
      <w:numFmt w:val="decimal"/>
      <w:lvlText w:val="%6)"/>
      <w:lvlJc w:val="left"/>
      <w:pPr>
        <w:tabs>
          <w:tab w:val="num" w:pos="4320"/>
        </w:tabs>
        <w:ind w:left="4320" w:hanging="360"/>
      </w:pPr>
    </w:lvl>
    <w:lvl w:ilvl="6" w:tplc="2B769576" w:tentative="1">
      <w:start w:val="1"/>
      <w:numFmt w:val="decimal"/>
      <w:lvlText w:val="%7)"/>
      <w:lvlJc w:val="left"/>
      <w:pPr>
        <w:tabs>
          <w:tab w:val="num" w:pos="5040"/>
        </w:tabs>
        <w:ind w:left="5040" w:hanging="360"/>
      </w:pPr>
    </w:lvl>
    <w:lvl w:ilvl="7" w:tplc="350C5A7E" w:tentative="1">
      <w:start w:val="1"/>
      <w:numFmt w:val="decimal"/>
      <w:lvlText w:val="%8)"/>
      <w:lvlJc w:val="left"/>
      <w:pPr>
        <w:tabs>
          <w:tab w:val="num" w:pos="5760"/>
        </w:tabs>
        <w:ind w:left="5760" w:hanging="360"/>
      </w:pPr>
    </w:lvl>
    <w:lvl w:ilvl="8" w:tplc="1FF2DEF4" w:tentative="1">
      <w:start w:val="1"/>
      <w:numFmt w:val="decimal"/>
      <w:lvlText w:val="%9)"/>
      <w:lvlJc w:val="left"/>
      <w:pPr>
        <w:tabs>
          <w:tab w:val="num" w:pos="6480"/>
        </w:tabs>
        <w:ind w:left="6480" w:hanging="360"/>
      </w:pPr>
    </w:lvl>
  </w:abstractNum>
  <w:abstractNum w:abstractNumId="7" w15:restartNumberingAfterBreak="0">
    <w:nsid w:val="636F7647"/>
    <w:multiLevelType w:val="hybridMultilevel"/>
    <w:tmpl w:val="A47227F4"/>
    <w:lvl w:ilvl="0" w:tplc="3578CBBC">
      <w:start w:val="1"/>
      <w:numFmt w:val="bullet"/>
      <w:lvlText w:val="•"/>
      <w:lvlJc w:val="left"/>
      <w:pPr>
        <w:tabs>
          <w:tab w:val="num" w:pos="720"/>
        </w:tabs>
        <w:ind w:left="720" w:hanging="360"/>
      </w:pPr>
      <w:rPr>
        <w:rFonts w:ascii="Arial" w:hAnsi="Arial" w:hint="default"/>
      </w:rPr>
    </w:lvl>
    <w:lvl w:ilvl="1" w:tplc="745C630A" w:tentative="1">
      <w:start w:val="1"/>
      <w:numFmt w:val="bullet"/>
      <w:lvlText w:val="•"/>
      <w:lvlJc w:val="left"/>
      <w:pPr>
        <w:tabs>
          <w:tab w:val="num" w:pos="1440"/>
        </w:tabs>
        <w:ind w:left="1440" w:hanging="360"/>
      </w:pPr>
      <w:rPr>
        <w:rFonts w:ascii="Arial" w:hAnsi="Arial" w:hint="default"/>
      </w:rPr>
    </w:lvl>
    <w:lvl w:ilvl="2" w:tplc="E3909100" w:tentative="1">
      <w:start w:val="1"/>
      <w:numFmt w:val="bullet"/>
      <w:lvlText w:val="•"/>
      <w:lvlJc w:val="left"/>
      <w:pPr>
        <w:tabs>
          <w:tab w:val="num" w:pos="2160"/>
        </w:tabs>
        <w:ind w:left="2160" w:hanging="360"/>
      </w:pPr>
      <w:rPr>
        <w:rFonts w:ascii="Arial" w:hAnsi="Arial" w:hint="default"/>
      </w:rPr>
    </w:lvl>
    <w:lvl w:ilvl="3" w:tplc="4F725B76" w:tentative="1">
      <w:start w:val="1"/>
      <w:numFmt w:val="bullet"/>
      <w:lvlText w:val="•"/>
      <w:lvlJc w:val="left"/>
      <w:pPr>
        <w:tabs>
          <w:tab w:val="num" w:pos="2880"/>
        </w:tabs>
        <w:ind w:left="2880" w:hanging="360"/>
      </w:pPr>
      <w:rPr>
        <w:rFonts w:ascii="Arial" w:hAnsi="Arial" w:hint="default"/>
      </w:rPr>
    </w:lvl>
    <w:lvl w:ilvl="4" w:tplc="274A84CC" w:tentative="1">
      <w:start w:val="1"/>
      <w:numFmt w:val="bullet"/>
      <w:lvlText w:val="•"/>
      <w:lvlJc w:val="left"/>
      <w:pPr>
        <w:tabs>
          <w:tab w:val="num" w:pos="3600"/>
        </w:tabs>
        <w:ind w:left="3600" w:hanging="360"/>
      </w:pPr>
      <w:rPr>
        <w:rFonts w:ascii="Arial" w:hAnsi="Arial" w:hint="default"/>
      </w:rPr>
    </w:lvl>
    <w:lvl w:ilvl="5" w:tplc="1CFAF9CE" w:tentative="1">
      <w:start w:val="1"/>
      <w:numFmt w:val="bullet"/>
      <w:lvlText w:val="•"/>
      <w:lvlJc w:val="left"/>
      <w:pPr>
        <w:tabs>
          <w:tab w:val="num" w:pos="4320"/>
        </w:tabs>
        <w:ind w:left="4320" w:hanging="360"/>
      </w:pPr>
      <w:rPr>
        <w:rFonts w:ascii="Arial" w:hAnsi="Arial" w:hint="default"/>
      </w:rPr>
    </w:lvl>
    <w:lvl w:ilvl="6" w:tplc="F8CA1C06" w:tentative="1">
      <w:start w:val="1"/>
      <w:numFmt w:val="bullet"/>
      <w:lvlText w:val="•"/>
      <w:lvlJc w:val="left"/>
      <w:pPr>
        <w:tabs>
          <w:tab w:val="num" w:pos="5040"/>
        </w:tabs>
        <w:ind w:left="5040" w:hanging="360"/>
      </w:pPr>
      <w:rPr>
        <w:rFonts w:ascii="Arial" w:hAnsi="Arial" w:hint="default"/>
      </w:rPr>
    </w:lvl>
    <w:lvl w:ilvl="7" w:tplc="8CDE97F6" w:tentative="1">
      <w:start w:val="1"/>
      <w:numFmt w:val="bullet"/>
      <w:lvlText w:val="•"/>
      <w:lvlJc w:val="left"/>
      <w:pPr>
        <w:tabs>
          <w:tab w:val="num" w:pos="5760"/>
        </w:tabs>
        <w:ind w:left="5760" w:hanging="360"/>
      </w:pPr>
      <w:rPr>
        <w:rFonts w:ascii="Arial" w:hAnsi="Arial" w:hint="default"/>
      </w:rPr>
    </w:lvl>
    <w:lvl w:ilvl="8" w:tplc="45623BB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4135001"/>
    <w:multiLevelType w:val="hybridMultilevel"/>
    <w:tmpl w:val="FF6A2316"/>
    <w:lvl w:ilvl="0" w:tplc="609220C0">
      <w:start w:val="1"/>
      <w:numFmt w:val="decimal"/>
      <w:lvlText w:val="%1)"/>
      <w:lvlJc w:val="left"/>
      <w:pPr>
        <w:tabs>
          <w:tab w:val="num" w:pos="720"/>
        </w:tabs>
        <w:ind w:left="720" w:hanging="360"/>
      </w:pPr>
    </w:lvl>
    <w:lvl w:ilvl="1" w:tplc="D3469AF8" w:tentative="1">
      <w:start w:val="1"/>
      <w:numFmt w:val="decimal"/>
      <w:lvlText w:val="%2)"/>
      <w:lvlJc w:val="left"/>
      <w:pPr>
        <w:tabs>
          <w:tab w:val="num" w:pos="1440"/>
        </w:tabs>
        <w:ind w:left="1440" w:hanging="360"/>
      </w:pPr>
    </w:lvl>
    <w:lvl w:ilvl="2" w:tplc="AE70A072">
      <w:start w:val="1"/>
      <w:numFmt w:val="decimal"/>
      <w:lvlText w:val="%3)"/>
      <w:lvlJc w:val="left"/>
      <w:pPr>
        <w:tabs>
          <w:tab w:val="num" w:pos="2160"/>
        </w:tabs>
        <w:ind w:left="2160" w:hanging="360"/>
      </w:pPr>
    </w:lvl>
    <w:lvl w:ilvl="3" w:tplc="D42C520C">
      <w:start w:val="1"/>
      <w:numFmt w:val="decimal"/>
      <w:lvlText w:val="%4)"/>
      <w:lvlJc w:val="left"/>
      <w:pPr>
        <w:tabs>
          <w:tab w:val="num" w:pos="2880"/>
        </w:tabs>
        <w:ind w:left="2880" w:hanging="360"/>
      </w:pPr>
    </w:lvl>
    <w:lvl w:ilvl="4" w:tplc="1D165F3C" w:tentative="1">
      <w:start w:val="1"/>
      <w:numFmt w:val="decimal"/>
      <w:lvlText w:val="%5)"/>
      <w:lvlJc w:val="left"/>
      <w:pPr>
        <w:tabs>
          <w:tab w:val="num" w:pos="3600"/>
        </w:tabs>
        <w:ind w:left="3600" w:hanging="360"/>
      </w:pPr>
    </w:lvl>
    <w:lvl w:ilvl="5" w:tplc="FFA6103A" w:tentative="1">
      <w:start w:val="1"/>
      <w:numFmt w:val="decimal"/>
      <w:lvlText w:val="%6)"/>
      <w:lvlJc w:val="left"/>
      <w:pPr>
        <w:tabs>
          <w:tab w:val="num" w:pos="4320"/>
        </w:tabs>
        <w:ind w:left="4320" w:hanging="360"/>
      </w:pPr>
    </w:lvl>
    <w:lvl w:ilvl="6" w:tplc="D90676CA" w:tentative="1">
      <w:start w:val="1"/>
      <w:numFmt w:val="decimal"/>
      <w:lvlText w:val="%7)"/>
      <w:lvlJc w:val="left"/>
      <w:pPr>
        <w:tabs>
          <w:tab w:val="num" w:pos="5040"/>
        </w:tabs>
        <w:ind w:left="5040" w:hanging="360"/>
      </w:pPr>
    </w:lvl>
    <w:lvl w:ilvl="7" w:tplc="9C5C0796" w:tentative="1">
      <w:start w:val="1"/>
      <w:numFmt w:val="decimal"/>
      <w:lvlText w:val="%8)"/>
      <w:lvlJc w:val="left"/>
      <w:pPr>
        <w:tabs>
          <w:tab w:val="num" w:pos="5760"/>
        </w:tabs>
        <w:ind w:left="5760" w:hanging="360"/>
      </w:pPr>
    </w:lvl>
    <w:lvl w:ilvl="8" w:tplc="63A2AA4A" w:tentative="1">
      <w:start w:val="1"/>
      <w:numFmt w:val="decimal"/>
      <w:lvlText w:val="%9)"/>
      <w:lvlJc w:val="left"/>
      <w:pPr>
        <w:tabs>
          <w:tab w:val="num" w:pos="6480"/>
        </w:tabs>
        <w:ind w:left="6480" w:hanging="360"/>
      </w:pPr>
    </w:lvl>
  </w:abstractNum>
  <w:abstractNum w:abstractNumId="9" w15:restartNumberingAfterBreak="0">
    <w:nsid w:val="76097D33"/>
    <w:multiLevelType w:val="hybridMultilevel"/>
    <w:tmpl w:val="A5DEDB82"/>
    <w:lvl w:ilvl="0" w:tplc="BD82C852">
      <w:start w:val="1"/>
      <w:numFmt w:val="decimal"/>
      <w:lvlText w:val="%1."/>
      <w:lvlJc w:val="left"/>
      <w:pPr>
        <w:tabs>
          <w:tab w:val="num" w:pos="720"/>
        </w:tabs>
        <w:ind w:left="720" w:hanging="360"/>
      </w:pPr>
    </w:lvl>
    <w:lvl w:ilvl="1" w:tplc="7F6E16B2">
      <w:start w:val="1"/>
      <w:numFmt w:val="decimal"/>
      <w:lvlText w:val="%2."/>
      <w:lvlJc w:val="left"/>
      <w:pPr>
        <w:tabs>
          <w:tab w:val="num" w:pos="1440"/>
        </w:tabs>
        <w:ind w:left="1440" w:hanging="360"/>
      </w:pPr>
    </w:lvl>
    <w:lvl w:ilvl="2" w:tplc="05E22D68" w:tentative="1">
      <w:start w:val="1"/>
      <w:numFmt w:val="decimal"/>
      <w:lvlText w:val="%3."/>
      <w:lvlJc w:val="left"/>
      <w:pPr>
        <w:tabs>
          <w:tab w:val="num" w:pos="2160"/>
        </w:tabs>
        <w:ind w:left="2160" w:hanging="360"/>
      </w:pPr>
    </w:lvl>
    <w:lvl w:ilvl="3" w:tplc="57803EEC" w:tentative="1">
      <w:start w:val="1"/>
      <w:numFmt w:val="decimal"/>
      <w:lvlText w:val="%4."/>
      <w:lvlJc w:val="left"/>
      <w:pPr>
        <w:tabs>
          <w:tab w:val="num" w:pos="2880"/>
        </w:tabs>
        <w:ind w:left="2880" w:hanging="360"/>
      </w:pPr>
    </w:lvl>
    <w:lvl w:ilvl="4" w:tplc="74542AEE" w:tentative="1">
      <w:start w:val="1"/>
      <w:numFmt w:val="decimal"/>
      <w:lvlText w:val="%5."/>
      <w:lvlJc w:val="left"/>
      <w:pPr>
        <w:tabs>
          <w:tab w:val="num" w:pos="3600"/>
        </w:tabs>
        <w:ind w:left="3600" w:hanging="360"/>
      </w:pPr>
    </w:lvl>
    <w:lvl w:ilvl="5" w:tplc="50623910" w:tentative="1">
      <w:start w:val="1"/>
      <w:numFmt w:val="decimal"/>
      <w:lvlText w:val="%6."/>
      <w:lvlJc w:val="left"/>
      <w:pPr>
        <w:tabs>
          <w:tab w:val="num" w:pos="4320"/>
        </w:tabs>
        <w:ind w:left="4320" w:hanging="360"/>
      </w:pPr>
    </w:lvl>
    <w:lvl w:ilvl="6" w:tplc="6E72A49E" w:tentative="1">
      <w:start w:val="1"/>
      <w:numFmt w:val="decimal"/>
      <w:lvlText w:val="%7."/>
      <w:lvlJc w:val="left"/>
      <w:pPr>
        <w:tabs>
          <w:tab w:val="num" w:pos="5040"/>
        </w:tabs>
        <w:ind w:left="5040" w:hanging="360"/>
      </w:pPr>
    </w:lvl>
    <w:lvl w:ilvl="7" w:tplc="CD827B10" w:tentative="1">
      <w:start w:val="1"/>
      <w:numFmt w:val="decimal"/>
      <w:lvlText w:val="%8."/>
      <w:lvlJc w:val="left"/>
      <w:pPr>
        <w:tabs>
          <w:tab w:val="num" w:pos="5760"/>
        </w:tabs>
        <w:ind w:left="5760" w:hanging="360"/>
      </w:pPr>
    </w:lvl>
    <w:lvl w:ilvl="8" w:tplc="9C8E6096"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4"/>
  </w:num>
  <w:num w:numId="32">
    <w:abstractNumId w:val="0"/>
  </w:num>
  <w:num w:numId="33">
    <w:abstractNumId w:val="6"/>
  </w:num>
  <w:num w:numId="34">
    <w:abstractNumId w:val="8"/>
  </w:num>
  <w:num w:numId="35">
    <w:abstractNumId w:val="9"/>
  </w:num>
  <w:num w:numId="36">
    <w:abstractNumId w:val="1"/>
  </w:num>
  <w:num w:numId="37">
    <w:abstractNumId w:val="5"/>
  </w:num>
  <w:num w:numId="38">
    <w:abstractNumId w:val="7"/>
  </w:num>
  <w:num w:numId="3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akar, Juilee">
    <w15:presenceInfo w15:providerId="None" w15:userId="Thakar, Juilee"/>
  </w15:person>
  <w15:person w15:author="Mukta Palshikar">
    <w15:presenceInfo w15:providerId="None" w15:userId="Mukta Palshi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savePreviewPicture/>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apaaw2fa20sx4eds285erays2er5z5xrw5w&quot;&gt;My EndNote Library&lt;record-ids&gt;&lt;item&gt;201&lt;/item&gt;&lt;item&gt;202&lt;/item&gt;&lt;item&gt;449&lt;/item&gt;&lt;item&gt;509&lt;/item&gt;&lt;item&gt;531&lt;/item&gt;&lt;item&gt;699&lt;/item&gt;&lt;item&gt;919&lt;/item&gt;&lt;item&gt;998&lt;/item&gt;&lt;item&gt;1063&lt;/item&gt;&lt;item&gt;1082&lt;/item&gt;&lt;item&gt;1235&lt;/item&gt;&lt;item&gt;1327&lt;/item&gt;&lt;item&gt;1330&lt;/item&gt;&lt;item&gt;1331&lt;/item&gt;&lt;item&gt;1340&lt;/item&gt;&lt;item&gt;1391&lt;/item&gt;&lt;item&gt;1545&lt;/item&gt;&lt;item&gt;1546&lt;/item&gt;&lt;item&gt;1547&lt;/item&gt;&lt;item&gt;1548&lt;/item&gt;&lt;item&gt;1549&lt;/item&gt;&lt;item&gt;1550&lt;/item&gt;&lt;item&gt;1551&lt;/item&gt;&lt;item&gt;1552&lt;/item&gt;&lt;/record-ids&gt;&lt;/item&gt;&lt;/Libraries&gt;"/>
  </w:docVars>
  <w:rsids>
    <w:rsidRoot w:val="006E6CFF"/>
    <w:rsid w:val="00002278"/>
    <w:rsid w:val="00002899"/>
    <w:rsid w:val="00003F8B"/>
    <w:rsid w:val="00005037"/>
    <w:rsid w:val="00005B2D"/>
    <w:rsid w:val="00010E11"/>
    <w:rsid w:val="00012D78"/>
    <w:rsid w:val="000132E2"/>
    <w:rsid w:val="0001785C"/>
    <w:rsid w:val="0002025A"/>
    <w:rsid w:val="000207B9"/>
    <w:rsid w:val="00021D1F"/>
    <w:rsid w:val="0002394C"/>
    <w:rsid w:val="00023F6C"/>
    <w:rsid w:val="0002429C"/>
    <w:rsid w:val="00024A85"/>
    <w:rsid w:val="0002603F"/>
    <w:rsid w:val="000261A3"/>
    <w:rsid w:val="0002714C"/>
    <w:rsid w:val="000274D1"/>
    <w:rsid w:val="00027D19"/>
    <w:rsid w:val="00030289"/>
    <w:rsid w:val="00031219"/>
    <w:rsid w:val="00031222"/>
    <w:rsid w:val="00031516"/>
    <w:rsid w:val="0003321C"/>
    <w:rsid w:val="00034FD5"/>
    <w:rsid w:val="00037283"/>
    <w:rsid w:val="00037B9D"/>
    <w:rsid w:val="00037C34"/>
    <w:rsid w:val="00043944"/>
    <w:rsid w:val="00044F2B"/>
    <w:rsid w:val="00045526"/>
    <w:rsid w:val="00045AFF"/>
    <w:rsid w:val="0004706B"/>
    <w:rsid w:val="00050A0A"/>
    <w:rsid w:val="000530D6"/>
    <w:rsid w:val="000540C0"/>
    <w:rsid w:val="0005426A"/>
    <w:rsid w:val="00054464"/>
    <w:rsid w:val="000544DD"/>
    <w:rsid w:val="000549BB"/>
    <w:rsid w:val="00054C2F"/>
    <w:rsid w:val="0005542D"/>
    <w:rsid w:val="00056081"/>
    <w:rsid w:val="000565E2"/>
    <w:rsid w:val="0005684C"/>
    <w:rsid w:val="000568DE"/>
    <w:rsid w:val="00057CA7"/>
    <w:rsid w:val="0006080B"/>
    <w:rsid w:val="00060818"/>
    <w:rsid w:val="000621C6"/>
    <w:rsid w:val="00065AD7"/>
    <w:rsid w:val="000709B8"/>
    <w:rsid w:val="00070B63"/>
    <w:rsid w:val="00070B6D"/>
    <w:rsid w:val="0007155D"/>
    <w:rsid w:val="000722CF"/>
    <w:rsid w:val="000729AE"/>
    <w:rsid w:val="00073DA3"/>
    <w:rsid w:val="000740E5"/>
    <w:rsid w:val="00074E84"/>
    <w:rsid w:val="00082116"/>
    <w:rsid w:val="00082E5C"/>
    <w:rsid w:val="00083A15"/>
    <w:rsid w:val="00084613"/>
    <w:rsid w:val="000851BD"/>
    <w:rsid w:val="0008693C"/>
    <w:rsid w:val="00086C9E"/>
    <w:rsid w:val="00086CA1"/>
    <w:rsid w:val="00090144"/>
    <w:rsid w:val="000914F1"/>
    <w:rsid w:val="000929E9"/>
    <w:rsid w:val="00093A9A"/>
    <w:rsid w:val="00094281"/>
    <w:rsid w:val="000945DD"/>
    <w:rsid w:val="00094EE6"/>
    <w:rsid w:val="00095254"/>
    <w:rsid w:val="000956FA"/>
    <w:rsid w:val="00095DD0"/>
    <w:rsid w:val="000964BA"/>
    <w:rsid w:val="00096E68"/>
    <w:rsid w:val="000A2EEC"/>
    <w:rsid w:val="000A496F"/>
    <w:rsid w:val="000A6541"/>
    <w:rsid w:val="000B12E4"/>
    <w:rsid w:val="000B22FD"/>
    <w:rsid w:val="000B3BE2"/>
    <w:rsid w:val="000B4A18"/>
    <w:rsid w:val="000B4D13"/>
    <w:rsid w:val="000B6831"/>
    <w:rsid w:val="000B7949"/>
    <w:rsid w:val="000C10DC"/>
    <w:rsid w:val="000C21D3"/>
    <w:rsid w:val="000C44F3"/>
    <w:rsid w:val="000C6984"/>
    <w:rsid w:val="000C794B"/>
    <w:rsid w:val="000D114E"/>
    <w:rsid w:val="000D5466"/>
    <w:rsid w:val="000D5AC5"/>
    <w:rsid w:val="000D5DEB"/>
    <w:rsid w:val="000E1712"/>
    <w:rsid w:val="000E2BEB"/>
    <w:rsid w:val="000E5A61"/>
    <w:rsid w:val="000E5A9A"/>
    <w:rsid w:val="000E6E62"/>
    <w:rsid w:val="000F0C16"/>
    <w:rsid w:val="000F1970"/>
    <w:rsid w:val="000F2AE8"/>
    <w:rsid w:val="000F5AD7"/>
    <w:rsid w:val="000F7173"/>
    <w:rsid w:val="000F7A14"/>
    <w:rsid w:val="00103A96"/>
    <w:rsid w:val="001048BB"/>
    <w:rsid w:val="0010693B"/>
    <w:rsid w:val="00107A7B"/>
    <w:rsid w:val="001129B4"/>
    <w:rsid w:val="001130F2"/>
    <w:rsid w:val="00113BCE"/>
    <w:rsid w:val="00115284"/>
    <w:rsid w:val="001159B7"/>
    <w:rsid w:val="00116E9D"/>
    <w:rsid w:val="0011760C"/>
    <w:rsid w:val="00117D7A"/>
    <w:rsid w:val="00120823"/>
    <w:rsid w:val="00123382"/>
    <w:rsid w:val="00123F4F"/>
    <w:rsid w:val="0012545E"/>
    <w:rsid w:val="001262AC"/>
    <w:rsid w:val="00126AA8"/>
    <w:rsid w:val="00127486"/>
    <w:rsid w:val="00130DD7"/>
    <w:rsid w:val="001319D4"/>
    <w:rsid w:val="00132DEE"/>
    <w:rsid w:val="00137506"/>
    <w:rsid w:val="00143EFA"/>
    <w:rsid w:val="001469E0"/>
    <w:rsid w:val="00146BA5"/>
    <w:rsid w:val="0015027F"/>
    <w:rsid w:val="001508F0"/>
    <w:rsid w:val="00151FC3"/>
    <w:rsid w:val="001524D8"/>
    <w:rsid w:val="001547B3"/>
    <w:rsid w:val="001554D6"/>
    <w:rsid w:val="00155F8F"/>
    <w:rsid w:val="001570F0"/>
    <w:rsid w:val="001576A2"/>
    <w:rsid w:val="00161471"/>
    <w:rsid w:val="0016416D"/>
    <w:rsid w:val="001647A1"/>
    <w:rsid w:val="00165795"/>
    <w:rsid w:val="001661AF"/>
    <w:rsid w:val="00166E2A"/>
    <w:rsid w:val="00167D2D"/>
    <w:rsid w:val="00174239"/>
    <w:rsid w:val="001756FC"/>
    <w:rsid w:val="0018041C"/>
    <w:rsid w:val="001805FD"/>
    <w:rsid w:val="00180C2E"/>
    <w:rsid w:val="001817EA"/>
    <w:rsid w:val="0018303E"/>
    <w:rsid w:val="001854A6"/>
    <w:rsid w:val="00187DB5"/>
    <w:rsid w:val="00190BB1"/>
    <w:rsid w:val="00191E59"/>
    <w:rsid w:val="00194EC7"/>
    <w:rsid w:val="00194F68"/>
    <w:rsid w:val="00195D96"/>
    <w:rsid w:val="001A08EE"/>
    <w:rsid w:val="001A0B6F"/>
    <w:rsid w:val="001A0D23"/>
    <w:rsid w:val="001A2292"/>
    <w:rsid w:val="001A22AE"/>
    <w:rsid w:val="001A2426"/>
    <w:rsid w:val="001A2C01"/>
    <w:rsid w:val="001A6E06"/>
    <w:rsid w:val="001B25D4"/>
    <w:rsid w:val="001B3968"/>
    <w:rsid w:val="001B39CE"/>
    <w:rsid w:val="001B3B88"/>
    <w:rsid w:val="001B6BF4"/>
    <w:rsid w:val="001C0C49"/>
    <w:rsid w:val="001C1291"/>
    <w:rsid w:val="001C3128"/>
    <w:rsid w:val="001C44C2"/>
    <w:rsid w:val="001C4BD8"/>
    <w:rsid w:val="001C5B22"/>
    <w:rsid w:val="001C66D0"/>
    <w:rsid w:val="001D1846"/>
    <w:rsid w:val="001D2F4A"/>
    <w:rsid w:val="001D4C4E"/>
    <w:rsid w:val="001D7741"/>
    <w:rsid w:val="001E047B"/>
    <w:rsid w:val="001E3750"/>
    <w:rsid w:val="001E3E80"/>
    <w:rsid w:val="001E4B4D"/>
    <w:rsid w:val="001E530A"/>
    <w:rsid w:val="001E753E"/>
    <w:rsid w:val="001E778A"/>
    <w:rsid w:val="001F090F"/>
    <w:rsid w:val="001F12B9"/>
    <w:rsid w:val="001F1958"/>
    <w:rsid w:val="001F1DB3"/>
    <w:rsid w:val="001F2892"/>
    <w:rsid w:val="001F6021"/>
    <w:rsid w:val="001F6522"/>
    <w:rsid w:val="001F7A06"/>
    <w:rsid w:val="0020193D"/>
    <w:rsid w:val="00201CD7"/>
    <w:rsid w:val="00206252"/>
    <w:rsid w:val="0020629C"/>
    <w:rsid w:val="002067EF"/>
    <w:rsid w:val="00213B9D"/>
    <w:rsid w:val="002149E7"/>
    <w:rsid w:val="00214D44"/>
    <w:rsid w:val="00217E5B"/>
    <w:rsid w:val="00220C7E"/>
    <w:rsid w:val="00220EAF"/>
    <w:rsid w:val="00221DF3"/>
    <w:rsid w:val="002233B3"/>
    <w:rsid w:val="00223A85"/>
    <w:rsid w:val="002256E6"/>
    <w:rsid w:val="00226272"/>
    <w:rsid w:val="00227A87"/>
    <w:rsid w:val="00232733"/>
    <w:rsid w:val="002328D8"/>
    <w:rsid w:val="002336DE"/>
    <w:rsid w:val="0023617B"/>
    <w:rsid w:val="00237154"/>
    <w:rsid w:val="002371BF"/>
    <w:rsid w:val="00237705"/>
    <w:rsid w:val="00244963"/>
    <w:rsid w:val="00244D59"/>
    <w:rsid w:val="00247AE8"/>
    <w:rsid w:val="00251073"/>
    <w:rsid w:val="0025247A"/>
    <w:rsid w:val="00253DC2"/>
    <w:rsid w:val="00254084"/>
    <w:rsid w:val="002540B3"/>
    <w:rsid w:val="002550CD"/>
    <w:rsid w:val="002559AF"/>
    <w:rsid w:val="0025636B"/>
    <w:rsid w:val="002565A3"/>
    <w:rsid w:val="00257070"/>
    <w:rsid w:val="002574D2"/>
    <w:rsid w:val="0026253C"/>
    <w:rsid w:val="002659AF"/>
    <w:rsid w:val="00265CF4"/>
    <w:rsid w:val="00266D99"/>
    <w:rsid w:val="0026773D"/>
    <w:rsid w:val="00267D37"/>
    <w:rsid w:val="00271431"/>
    <w:rsid w:val="00271EBB"/>
    <w:rsid w:val="0027417F"/>
    <w:rsid w:val="002757B3"/>
    <w:rsid w:val="002775CF"/>
    <w:rsid w:val="0028107D"/>
    <w:rsid w:val="00281F3E"/>
    <w:rsid w:val="002838D8"/>
    <w:rsid w:val="002841B5"/>
    <w:rsid w:val="002915E1"/>
    <w:rsid w:val="00293725"/>
    <w:rsid w:val="002957E1"/>
    <w:rsid w:val="00295E36"/>
    <w:rsid w:val="0029740A"/>
    <w:rsid w:val="00297B79"/>
    <w:rsid w:val="002A0AA8"/>
    <w:rsid w:val="002A132D"/>
    <w:rsid w:val="002A5DC3"/>
    <w:rsid w:val="002A5E91"/>
    <w:rsid w:val="002A7585"/>
    <w:rsid w:val="002B155D"/>
    <w:rsid w:val="002B3430"/>
    <w:rsid w:val="002B4278"/>
    <w:rsid w:val="002B4F7E"/>
    <w:rsid w:val="002C152E"/>
    <w:rsid w:val="002C24F3"/>
    <w:rsid w:val="002C398A"/>
    <w:rsid w:val="002C3C36"/>
    <w:rsid w:val="002C4365"/>
    <w:rsid w:val="002C51D1"/>
    <w:rsid w:val="002D02A8"/>
    <w:rsid w:val="002D1DD9"/>
    <w:rsid w:val="002D23AE"/>
    <w:rsid w:val="002D28DE"/>
    <w:rsid w:val="002D3E2D"/>
    <w:rsid w:val="002D5F78"/>
    <w:rsid w:val="002D60C3"/>
    <w:rsid w:val="002D6405"/>
    <w:rsid w:val="002D6D17"/>
    <w:rsid w:val="002D7696"/>
    <w:rsid w:val="002E1CF7"/>
    <w:rsid w:val="002E1FA4"/>
    <w:rsid w:val="002E3226"/>
    <w:rsid w:val="002E53F4"/>
    <w:rsid w:val="002E5D81"/>
    <w:rsid w:val="002E6B60"/>
    <w:rsid w:val="002F1D53"/>
    <w:rsid w:val="002F2842"/>
    <w:rsid w:val="002F3D93"/>
    <w:rsid w:val="002F43DA"/>
    <w:rsid w:val="002F5789"/>
    <w:rsid w:val="00300216"/>
    <w:rsid w:val="00301EFC"/>
    <w:rsid w:val="003031BC"/>
    <w:rsid w:val="003033D9"/>
    <w:rsid w:val="003037AB"/>
    <w:rsid w:val="00304954"/>
    <w:rsid w:val="003051F4"/>
    <w:rsid w:val="00306A46"/>
    <w:rsid w:val="00307A07"/>
    <w:rsid w:val="00313492"/>
    <w:rsid w:val="00313F7A"/>
    <w:rsid w:val="003178CB"/>
    <w:rsid w:val="00317D42"/>
    <w:rsid w:val="00317D9D"/>
    <w:rsid w:val="0032155B"/>
    <w:rsid w:val="003218FD"/>
    <w:rsid w:val="00326502"/>
    <w:rsid w:val="003269A7"/>
    <w:rsid w:val="0033262C"/>
    <w:rsid w:val="003376C3"/>
    <w:rsid w:val="003402B4"/>
    <w:rsid w:val="00340626"/>
    <w:rsid w:val="003426CF"/>
    <w:rsid w:val="00342754"/>
    <w:rsid w:val="00342835"/>
    <w:rsid w:val="00343A87"/>
    <w:rsid w:val="00345EC8"/>
    <w:rsid w:val="00347138"/>
    <w:rsid w:val="00351911"/>
    <w:rsid w:val="003560F2"/>
    <w:rsid w:val="00357E91"/>
    <w:rsid w:val="003601C3"/>
    <w:rsid w:val="00360DE3"/>
    <w:rsid w:val="003639CF"/>
    <w:rsid w:val="00366794"/>
    <w:rsid w:val="00367537"/>
    <w:rsid w:val="003677E5"/>
    <w:rsid w:val="00373B23"/>
    <w:rsid w:val="00381B40"/>
    <w:rsid w:val="003820E1"/>
    <w:rsid w:val="00382667"/>
    <w:rsid w:val="003829A1"/>
    <w:rsid w:val="00383DE7"/>
    <w:rsid w:val="00385B74"/>
    <w:rsid w:val="003860EC"/>
    <w:rsid w:val="003865BA"/>
    <w:rsid w:val="00386E0C"/>
    <w:rsid w:val="003912C5"/>
    <w:rsid w:val="00391A7B"/>
    <w:rsid w:val="003944F6"/>
    <w:rsid w:val="00394C07"/>
    <w:rsid w:val="00396BAB"/>
    <w:rsid w:val="00397150"/>
    <w:rsid w:val="003A01C1"/>
    <w:rsid w:val="003A023F"/>
    <w:rsid w:val="003A08C2"/>
    <w:rsid w:val="003A124E"/>
    <w:rsid w:val="003A2D07"/>
    <w:rsid w:val="003A48EE"/>
    <w:rsid w:val="003A4CCF"/>
    <w:rsid w:val="003A58B0"/>
    <w:rsid w:val="003B16FA"/>
    <w:rsid w:val="003B20A2"/>
    <w:rsid w:val="003B327A"/>
    <w:rsid w:val="003B483A"/>
    <w:rsid w:val="003B68C4"/>
    <w:rsid w:val="003B7050"/>
    <w:rsid w:val="003C0911"/>
    <w:rsid w:val="003C1075"/>
    <w:rsid w:val="003C1210"/>
    <w:rsid w:val="003C1F5B"/>
    <w:rsid w:val="003C247A"/>
    <w:rsid w:val="003C3935"/>
    <w:rsid w:val="003C4117"/>
    <w:rsid w:val="003C4E8F"/>
    <w:rsid w:val="003C6645"/>
    <w:rsid w:val="003C6B68"/>
    <w:rsid w:val="003C708D"/>
    <w:rsid w:val="003D03A9"/>
    <w:rsid w:val="003D0435"/>
    <w:rsid w:val="003D0F58"/>
    <w:rsid w:val="003D10C8"/>
    <w:rsid w:val="003D2095"/>
    <w:rsid w:val="003D3393"/>
    <w:rsid w:val="003D7CF5"/>
    <w:rsid w:val="003E08FD"/>
    <w:rsid w:val="003E19C1"/>
    <w:rsid w:val="003E2FD9"/>
    <w:rsid w:val="003E438E"/>
    <w:rsid w:val="003E61B3"/>
    <w:rsid w:val="003E6B60"/>
    <w:rsid w:val="003E7395"/>
    <w:rsid w:val="003F005B"/>
    <w:rsid w:val="003F2CE9"/>
    <w:rsid w:val="003F3AAA"/>
    <w:rsid w:val="003F6C2D"/>
    <w:rsid w:val="003F7BAD"/>
    <w:rsid w:val="0040141B"/>
    <w:rsid w:val="0040250A"/>
    <w:rsid w:val="004044A1"/>
    <w:rsid w:val="00404595"/>
    <w:rsid w:val="00410BB9"/>
    <w:rsid w:val="004122EC"/>
    <w:rsid w:val="00412509"/>
    <w:rsid w:val="0041675C"/>
    <w:rsid w:val="004220D0"/>
    <w:rsid w:val="00422EBD"/>
    <w:rsid w:val="004256CB"/>
    <w:rsid w:val="00425D62"/>
    <w:rsid w:val="004272B5"/>
    <w:rsid w:val="00427725"/>
    <w:rsid w:val="00430C69"/>
    <w:rsid w:val="00431073"/>
    <w:rsid w:val="00431ABF"/>
    <w:rsid w:val="00433701"/>
    <w:rsid w:val="0043575D"/>
    <w:rsid w:val="00436155"/>
    <w:rsid w:val="00436419"/>
    <w:rsid w:val="004405D2"/>
    <w:rsid w:val="00440CF6"/>
    <w:rsid w:val="00440E0D"/>
    <w:rsid w:val="0044315F"/>
    <w:rsid w:val="004478DF"/>
    <w:rsid w:val="00450B6C"/>
    <w:rsid w:val="0045239E"/>
    <w:rsid w:val="00453051"/>
    <w:rsid w:val="0045449B"/>
    <w:rsid w:val="00454EA5"/>
    <w:rsid w:val="00455089"/>
    <w:rsid w:val="00455FFB"/>
    <w:rsid w:val="00456706"/>
    <w:rsid w:val="0046117B"/>
    <w:rsid w:val="0046294A"/>
    <w:rsid w:val="00462D78"/>
    <w:rsid w:val="00464BA7"/>
    <w:rsid w:val="00466E96"/>
    <w:rsid w:val="00472826"/>
    <w:rsid w:val="00476672"/>
    <w:rsid w:val="00477499"/>
    <w:rsid w:val="00477F3E"/>
    <w:rsid w:val="00480577"/>
    <w:rsid w:val="00480BF2"/>
    <w:rsid w:val="00483F40"/>
    <w:rsid w:val="00484D7D"/>
    <w:rsid w:val="00485900"/>
    <w:rsid w:val="00486650"/>
    <w:rsid w:val="00487310"/>
    <w:rsid w:val="00490271"/>
    <w:rsid w:val="00495028"/>
    <w:rsid w:val="00495590"/>
    <w:rsid w:val="00495F56"/>
    <w:rsid w:val="00497843"/>
    <w:rsid w:val="004A00B1"/>
    <w:rsid w:val="004A1ADA"/>
    <w:rsid w:val="004A33EC"/>
    <w:rsid w:val="004A3F3E"/>
    <w:rsid w:val="004A6BFA"/>
    <w:rsid w:val="004A772A"/>
    <w:rsid w:val="004B068F"/>
    <w:rsid w:val="004B0846"/>
    <w:rsid w:val="004B0B98"/>
    <w:rsid w:val="004B2556"/>
    <w:rsid w:val="004B2AA6"/>
    <w:rsid w:val="004B2E77"/>
    <w:rsid w:val="004B4363"/>
    <w:rsid w:val="004B4D49"/>
    <w:rsid w:val="004B50D5"/>
    <w:rsid w:val="004B5C88"/>
    <w:rsid w:val="004B657C"/>
    <w:rsid w:val="004B6B88"/>
    <w:rsid w:val="004B752A"/>
    <w:rsid w:val="004C203D"/>
    <w:rsid w:val="004C3AB2"/>
    <w:rsid w:val="004C4742"/>
    <w:rsid w:val="004C5121"/>
    <w:rsid w:val="004C513A"/>
    <w:rsid w:val="004C618E"/>
    <w:rsid w:val="004C6AEC"/>
    <w:rsid w:val="004D0ECF"/>
    <w:rsid w:val="004D323F"/>
    <w:rsid w:val="004D3AEE"/>
    <w:rsid w:val="004D4AF1"/>
    <w:rsid w:val="004D6AAC"/>
    <w:rsid w:val="004D7905"/>
    <w:rsid w:val="004E09AE"/>
    <w:rsid w:val="004E5903"/>
    <w:rsid w:val="004E5E75"/>
    <w:rsid w:val="004E667A"/>
    <w:rsid w:val="004E6E30"/>
    <w:rsid w:val="004F0FF3"/>
    <w:rsid w:val="004F3E55"/>
    <w:rsid w:val="004F4328"/>
    <w:rsid w:val="004F5A66"/>
    <w:rsid w:val="004F5F23"/>
    <w:rsid w:val="004F71AA"/>
    <w:rsid w:val="0050050D"/>
    <w:rsid w:val="005024F9"/>
    <w:rsid w:val="005027EA"/>
    <w:rsid w:val="005029AD"/>
    <w:rsid w:val="00506E66"/>
    <w:rsid w:val="00507B09"/>
    <w:rsid w:val="005121D2"/>
    <w:rsid w:val="00513EE6"/>
    <w:rsid w:val="00515722"/>
    <w:rsid w:val="00515B4C"/>
    <w:rsid w:val="00521328"/>
    <w:rsid w:val="00521769"/>
    <w:rsid w:val="0052269C"/>
    <w:rsid w:val="00524F00"/>
    <w:rsid w:val="00527F14"/>
    <w:rsid w:val="0053058F"/>
    <w:rsid w:val="005305CE"/>
    <w:rsid w:val="0053085E"/>
    <w:rsid w:val="00532600"/>
    <w:rsid w:val="00534FC3"/>
    <w:rsid w:val="00535BC8"/>
    <w:rsid w:val="00537688"/>
    <w:rsid w:val="00541D2F"/>
    <w:rsid w:val="00544F1C"/>
    <w:rsid w:val="00551CC4"/>
    <w:rsid w:val="00555252"/>
    <w:rsid w:val="00555A92"/>
    <w:rsid w:val="00557688"/>
    <w:rsid w:val="005611A0"/>
    <w:rsid w:val="00563728"/>
    <w:rsid w:val="0056448C"/>
    <w:rsid w:val="005649FD"/>
    <w:rsid w:val="00567EFA"/>
    <w:rsid w:val="005703E7"/>
    <w:rsid w:val="00571B5B"/>
    <w:rsid w:val="0057216F"/>
    <w:rsid w:val="00574AF8"/>
    <w:rsid w:val="00575146"/>
    <w:rsid w:val="005757BB"/>
    <w:rsid w:val="00577655"/>
    <w:rsid w:val="00580937"/>
    <w:rsid w:val="00581D0A"/>
    <w:rsid w:val="005839C6"/>
    <w:rsid w:val="005839F4"/>
    <w:rsid w:val="00586FBD"/>
    <w:rsid w:val="00587F4D"/>
    <w:rsid w:val="0059085B"/>
    <w:rsid w:val="00591A41"/>
    <w:rsid w:val="0059305F"/>
    <w:rsid w:val="005935C9"/>
    <w:rsid w:val="0059413F"/>
    <w:rsid w:val="00596562"/>
    <w:rsid w:val="0059767C"/>
    <w:rsid w:val="005A155B"/>
    <w:rsid w:val="005A2815"/>
    <w:rsid w:val="005A4583"/>
    <w:rsid w:val="005A6192"/>
    <w:rsid w:val="005B1299"/>
    <w:rsid w:val="005B2B78"/>
    <w:rsid w:val="005B30C1"/>
    <w:rsid w:val="005C3BEE"/>
    <w:rsid w:val="005C4482"/>
    <w:rsid w:val="005C6630"/>
    <w:rsid w:val="005C6AA7"/>
    <w:rsid w:val="005D036D"/>
    <w:rsid w:val="005D0F5C"/>
    <w:rsid w:val="005D23CB"/>
    <w:rsid w:val="005D2761"/>
    <w:rsid w:val="005D2E1E"/>
    <w:rsid w:val="005D3ACB"/>
    <w:rsid w:val="005D6F93"/>
    <w:rsid w:val="005D787C"/>
    <w:rsid w:val="005E6D38"/>
    <w:rsid w:val="005E7D0D"/>
    <w:rsid w:val="005F0003"/>
    <w:rsid w:val="005F2121"/>
    <w:rsid w:val="005F2855"/>
    <w:rsid w:val="005F2D10"/>
    <w:rsid w:val="005F5A3C"/>
    <w:rsid w:val="005F6152"/>
    <w:rsid w:val="005F6A3D"/>
    <w:rsid w:val="006023A9"/>
    <w:rsid w:val="0060301B"/>
    <w:rsid w:val="006040BF"/>
    <w:rsid w:val="00606F41"/>
    <w:rsid w:val="00610844"/>
    <w:rsid w:val="00613E30"/>
    <w:rsid w:val="006148C5"/>
    <w:rsid w:val="006164C6"/>
    <w:rsid w:val="0062003C"/>
    <w:rsid w:val="00624567"/>
    <w:rsid w:val="00626289"/>
    <w:rsid w:val="00631CB5"/>
    <w:rsid w:val="00634BFC"/>
    <w:rsid w:val="00640F07"/>
    <w:rsid w:val="0064101E"/>
    <w:rsid w:val="00641039"/>
    <w:rsid w:val="006413A9"/>
    <w:rsid w:val="0064149B"/>
    <w:rsid w:val="00642463"/>
    <w:rsid w:val="0064361C"/>
    <w:rsid w:val="00645AA2"/>
    <w:rsid w:val="00646F17"/>
    <w:rsid w:val="00647EE5"/>
    <w:rsid w:val="0065247F"/>
    <w:rsid w:val="00653769"/>
    <w:rsid w:val="006555E4"/>
    <w:rsid w:val="00662C42"/>
    <w:rsid w:val="006638E9"/>
    <w:rsid w:val="00663E5F"/>
    <w:rsid w:val="00664C4D"/>
    <w:rsid w:val="00664E88"/>
    <w:rsid w:val="00666105"/>
    <w:rsid w:val="006664AE"/>
    <w:rsid w:val="0067005B"/>
    <w:rsid w:val="00670ECE"/>
    <w:rsid w:val="006729F8"/>
    <w:rsid w:val="00672D3A"/>
    <w:rsid w:val="006737B4"/>
    <w:rsid w:val="00674F07"/>
    <w:rsid w:val="006753E6"/>
    <w:rsid w:val="00680726"/>
    <w:rsid w:val="00680CEE"/>
    <w:rsid w:val="00682BB4"/>
    <w:rsid w:val="006830BD"/>
    <w:rsid w:val="006847F9"/>
    <w:rsid w:val="00685732"/>
    <w:rsid w:val="00686938"/>
    <w:rsid w:val="0068699D"/>
    <w:rsid w:val="00687638"/>
    <w:rsid w:val="0069004F"/>
    <w:rsid w:val="00691FAE"/>
    <w:rsid w:val="006929BE"/>
    <w:rsid w:val="00694FF3"/>
    <w:rsid w:val="00696D11"/>
    <w:rsid w:val="006970E2"/>
    <w:rsid w:val="00697758"/>
    <w:rsid w:val="006A0BD4"/>
    <w:rsid w:val="006A1455"/>
    <w:rsid w:val="006A292B"/>
    <w:rsid w:val="006A4545"/>
    <w:rsid w:val="006A5102"/>
    <w:rsid w:val="006A62B0"/>
    <w:rsid w:val="006A69BF"/>
    <w:rsid w:val="006A70EE"/>
    <w:rsid w:val="006A7CFA"/>
    <w:rsid w:val="006B0DAA"/>
    <w:rsid w:val="006B6BB6"/>
    <w:rsid w:val="006C18FB"/>
    <w:rsid w:val="006C1EFC"/>
    <w:rsid w:val="006C2466"/>
    <w:rsid w:val="006C2A89"/>
    <w:rsid w:val="006C6185"/>
    <w:rsid w:val="006C6B25"/>
    <w:rsid w:val="006C7533"/>
    <w:rsid w:val="006D0CC3"/>
    <w:rsid w:val="006D29C5"/>
    <w:rsid w:val="006D452A"/>
    <w:rsid w:val="006D56F9"/>
    <w:rsid w:val="006D633D"/>
    <w:rsid w:val="006E05CE"/>
    <w:rsid w:val="006E19A7"/>
    <w:rsid w:val="006E334B"/>
    <w:rsid w:val="006E39B6"/>
    <w:rsid w:val="006E4722"/>
    <w:rsid w:val="006E5603"/>
    <w:rsid w:val="006E5954"/>
    <w:rsid w:val="006E6CFF"/>
    <w:rsid w:val="006E6DF6"/>
    <w:rsid w:val="006E7246"/>
    <w:rsid w:val="006E7392"/>
    <w:rsid w:val="006F1316"/>
    <w:rsid w:val="006F4B47"/>
    <w:rsid w:val="006F669D"/>
    <w:rsid w:val="006F6F24"/>
    <w:rsid w:val="00701CB7"/>
    <w:rsid w:val="00702BC3"/>
    <w:rsid w:val="0070548C"/>
    <w:rsid w:val="00705C96"/>
    <w:rsid w:val="00707E66"/>
    <w:rsid w:val="00712994"/>
    <w:rsid w:val="00712ACA"/>
    <w:rsid w:val="00714F9E"/>
    <w:rsid w:val="0071506C"/>
    <w:rsid w:val="0071659F"/>
    <w:rsid w:val="00724009"/>
    <w:rsid w:val="007256AE"/>
    <w:rsid w:val="007262B0"/>
    <w:rsid w:val="00726E62"/>
    <w:rsid w:val="00727D62"/>
    <w:rsid w:val="00727FBC"/>
    <w:rsid w:val="00736ED4"/>
    <w:rsid w:val="00737066"/>
    <w:rsid w:val="00737408"/>
    <w:rsid w:val="0074335E"/>
    <w:rsid w:val="00743A03"/>
    <w:rsid w:val="00743C4C"/>
    <w:rsid w:val="0074431C"/>
    <w:rsid w:val="00744663"/>
    <w:rsid w:val="00745682"/>
    <w:rsid w:val="00746155"/>
    <w:rsid w:val="007463AC"/>
    <w:rsid w:val="00746FAA"/>
    <w:rsid w:val="007475DD"/>
    <w:rsid w:val="007539ED"/>
    <w:rsid w:val="00754EF7"/>
    <w:rsid w:val="00755277"/>
    <w:rsid w:val="00761E77"/>
    <w:rsid w:val="00763EBD"/>
    <w:rsid w:val="007644DF"/>
    <w:rsid w:val="00764FE6"/>
    <w:rsid w:val="007704A4"/>
    <w:rsid w:val="007709A1"/>
    <w:rsid w:val="00772EB6"/>
    <w:rsid w:val="00772EDE"/>
    <w:rsid w:val="00774CE4"/>
    <w:rsid w:val="00776F76"/>
    <w:rsid w:val="00781A22"/>
    <w:rsid w:val="00782189"/>
    <w:rsid w:val="0078218C"/>
    <w:rsid w:val="00782883"/>
    <w:rsid w:val="00784183"/>
    <w:rsid w:val="007912F6"/>
    <w:rsid w:val="007930C2"/>
    <w:rsid w:val="00793A81"/>
    <w:rsid w:val="00795573"/>
    <w:rsid w:val="007964EB"/>
    <w:rsid w:val="0079786E"/>
    <w:rsid w:val="00797947"/>
    <w:rsid w:val="007A3457"/>
    <w:rsid w:val="007A49ED"/>
    <w:rsid w:val="007A721D"/>
    <w:rsid w:val="007A7B02"/>
    <w:rsid w:val="007B1363"/>
    <w:rsid w:val="007B1958"/>
    <w:rsid w:val="007B1C4F"/>
    <w:rsid w:val="007B2BDA"/>
    <w:rsid w:val="007B2F2D"/>
    <w:rsid w:val="007B5597"/>
    <w:rsid w:val="007B56D8"/>
    <w:rsid w:val="007B651D"/>
    <w:rsid w:val="007B6FFE"/>
    <w:rsid w:val="007C04D8"/>
    <w:rsid w:val="007C0E04"/>
    <w:rsid w:val="007C6F51"/>
    <w:rsid w:val="007C6FCD"/>
    <w:rsid w:val="007D00E4"/>
    <w:rsid w:val="007D02E8"/>
    <w:rsid w:val="007D13E2"/>
    <w:rsid w:val="007D2F34"/>
    <w:rsid w:val="007D34C3"/>
    <w:rsid w:val="007D5A68"/>
    <w:rsid w:val="007D5C34"/>
    <w:rsid w:val="007D7DBB"/>
    <w:rsid w:val="007E284E"/>
    <w:rsid w:val="007E292C"/>
    <w:rsid w:val="007E3DC9"/>
    <w:rsid w:val="007E40DF"/>
    <w:rsid w:val="007E4451"/>
    <w:rsid w:val="007E4BBB"/>
    <w:rsid w:val="007E57A1"/>
    <w:rsid w:val="007E5AED"/>
    <w:rsid w:val="007E6AF8"/>
    <w:rsid w:val="007E7829"/>
    <w:rsid w:val="007F334D"/>
    <w:rsid w:val="007F478E"/>
    <w:rsid w:val="007F52FB"/>
    <w:rsid w:val="007F6FBC"/>
    <w:rsid w:val="00804780"/>
    <w:rsid w:val="00804A82"/>
    <w:rsid w:val="0080566F"/>
    <w:rsid w:val="00805FA9"/>
    <w:rsid w:val="0081066F"/>
    <w:rsid w:val="00810C13"/>
    <w:rsid w:val="0081279E"/>
    <w:rsid w:val="008142CC"/>
    <w:rsid w:val="00820238"/>
    <w:rsid w:val="00820D54"/>
    <w:rsid w:val="00821AA4"/>
    <w:rsid w:val="0082260B"/>
    <w:rsid w:val="00825267"/>
    <w:rsid w:val="00825D45"/>
    <w:rsid w:val="00830EF1"/>
    <w:rsid w:val="008315B9"/>
    <w:rsid w:val="00831FA4"/>
    <w:rsid w:val="00832DE2"/>
    <w:rsid w:val="00833BE1"/>
    <w:rsid w:val="00834EAA"/>
    <w:rsid w:val="00835718"/>
    <w:rsid w:val="00835C15"/>
    <w:rsid w:val="00836900"/>
    <w:rsid w:val="00837FB9"/>
    <w:rsid w:val="00842623"/>
    <w:rsid w:val="00842850"/>
    <w:rsid w:val="008451BE"/>
    <w:rsid w:val="00845C0E"/>
    <w:rsid w:val="0084758D"/>
    <w:rsid w:val="008510D4"/>
    <w:rsid w:val="00851963"/>
    <w:rsid w:val="0085484B"/>
    <w:rsid w:val="0085485A"/>
    <w:rsid w:val="008555E6"/>
    <w:rsid w:val="008579C6"/>
    <w:rsid w:val="00860467"/>
    <w:rsid w:val="008628AD"/>
    <w:rsid w:val="00863067"/>
    <w:rsid w:val="00863C10"/>
    <w:rsid w:val="00864589"/>
    <w:rsid w:val="00866976"/>
    <w:rsid w:val="00870A54"/>
    <w:rsid w:val="00871046"/>
    <w:rsid w:val="00871C40"/>
    <w:rsid w:val="00874397"/>
    <w:rsid w:val="00874525"/>
    <w:rsid w:val="0087526E"/>
    <w:rsid w:val="00875F58"/>
    <w:rsid w:val="00876693"/>
    <w:rsid w:val="00880666"/>
    <w:rsid w:val="00880C9F"/>
    <w:rsid w:val="008821AD"/>
    <w:rsid w:val="0088508C"/>
    <w:rsid w:val="00885E43"/>
    <w:rsid w:val="0088682E"/>
    <w:rsid w:val="008879A1"/>
    <w:rsid w:val="008911D5"/>
    <w:rsid w:val="00892261"/>
    <w:rsid w:val="00894799"/>
    <w:rsid w:val="00895873"/>
    <w:rsid w:val="0089646C"/>
    <w:rsid w:val="008A0F7A"/>
    <w:rsid w:val="008A2F17"/>
    <w:rsid w:val="008A395F"/>
    <w:rsid w:val="008A4A07"/>
    <w:rsid w:val="008B05A7"/>
    <w:rsid w:val="008B3913"/>
    <w:rsid w:val="008B5924"/>
    <w:rsid w:val="008B62FF"/>
    <w:rsid w:val="008C05A4"/>
    <w:rsid w:val="008C2E97"/>
    <w:rsid w:val="008C3C09"/>
    <w:rsid w:val="008C5184"/>
    <w:rsid w:val="008C57B2"/>
    <w:rsid w:val="008C7066"/>
    <w:rsid w:val="008C7165"/>
    <w:rsid w:val="008D0833"/>
    <w:rsid w:val="008D21EF"/>
    <w:rsid w:val="008D2421"/>
    <w:rsid w:val="008D247A"/>
    <w:rsid w:val="008D348B"/>
    <w:rsid w:val="008D3A97"/>
    <w:rsid w:val="008D3C5F"/>
    <w:rsid w:val="008D6AAF"/>
    <w:rsid w:val="008D7D1E"/>
    <w:rsid w:val="008E04A4"/>
    <w:rsid w:val="008E2BD9"/>
    <w:rsid w:val="008E3B90"/>
    <w:rsid w:val="008E3FC1"/>
    <w:rsid w:val="008E6F79"/>
    <w:rsid w:val="008F0132"/>
    <w:rsid w:val="008F3D05"/>
    <w:rsid w:val="008F4C3B"/>
    <w:rsid w:val="008F53CE"/>
    <w:rsid w:val="008F5637"/>
    <w:rsid w:val="008F565D"/>
    <w:rsid w:val="008F64EC"/>
    <w:rsid w:val="008F650D"/>
    <w:rsid w:val="008F710E"/>
    <w:rsid w:val="008F7C9B"/>
    <w:rsid w:val="00902AD3"/>
    <w:rsid w:val="00904311"/>
    <w:rsid w:val="00905BCA"/>
    <w:rsid w:val="00906768"/>
    <w:rsid w:val="009067BA"/>
    <w:rsid w:val="009079CB"/>
    <w:rsid w:val="0091140E"/>
    <w:rsid w:val="00911C7C"/>
    <w:rsid w:val="009142C3"/>
    <w:rsid w:val="00915012"/>
    <w:rsid w:val="00920AB2"/>
    <w:rsid w:val="00921A94"/>
    <w:rsid w:val="00921B95"/>
    <w:rsid w:val="009221FA"/>
    <w:rsid w:val="00923EFA"/>
    <w:rsid w:val="00924A35"/>
    <w:rsid w:val="0093145C"/>
    <w:rsid w:val="00931662"/>
    <w:rsid w:val="00932621"/>
    <w:rsid w:val="00932B44"/>
    <w:rsid w:val="00933248"/>
    <w:rsid w:val="009352D0"/>
    <w:rsid w:val="00935F36"/>
    <w:rsid w:val="0093641B"/>
    <w:rsid w:val="00936D31"/>
    <w:rsid w:val="0093771E"/>
    <w:rsid w:val="00937903"/>
    <w:rsid w:val="00937DCC"/>
    <w:rsid w:val="00942B40"/>
    <w:rsid w:val="009434D5"/>
    <w:rsid w:val="00943E85"/>
    <w:rsid w:val="00945B0B"/>
    <w:rsid w:val="00946785"/>
    <w:rsid w:val="0094690E"/>
    <w:rsid w:val="0095266C"/>
    <w:rsid w:val="00952AE6"/>
    <w:rsid w:val="00952D7D"/>
    <w:rsid w:val="00953630"/>
    <w:rsid w:val="009537AE"/>
    <w:rsid w:val="00953B14"/>
    <w:rsid w:val="00953FBF"/>
    <w:rsid w:val="0095708B"/>
    <w:rsid w:val="0096088B"/>
    <w:rsid w:val="00960F2B"/>
    <w:rsid w:val="00963A02"/>
    <w:rsid w:val="00963A2B"/>
    <w:rsid w:val="00964C09"/>
    <w:rsid w:val="0096649F"/>
    <w:rsid w:val="009677E5"/>
    <w:rsid w:val="00970B8B"/>
    <w:rsid w:val="00973B55"/>
    <w:rsid w:val="00973FCC"/>
    <w:rsid w:val="0097662E"/>
    <w:rsid w:val="00977710"/>
    <w:rsid w:val="00977AF0"/>
    <w:rsid w:val="00977E76"/>
    <w:rsid w:val="00981631"/>
    <w:rsid w:val="009817F1"/>
    <w:rsid w:val="009831FD"/>
    <w:rsid w:val="00984150"/>
    <w:rsid w:val="009874FF"/>
    <w:rsid w:val="009915DD"/>
    <w:rsid w:val="009915E8"/>
    <w:rsid w:val="0099204F"/>
    <w:rsid w:val="00993030"/>
    <w:rsid w:val="00996F20"/>
    <w:rsid w:val="009A0BC5"/>
    <w:rsid w:val="009A12FB"/>
    <w:rsid w:val="009A2047"/>
    <w:rsid w:val="009A36CE"/>
    <w:rsid w:val="009A64ED"/>
    <w:rsid w:val="009A6F5A"/>
    <w:rsid w:val="009A7956"/>
    <w:rsid w:val="009B0F9A"/>
    <w:rsid w:val="009B2977"/>
    <w:rsid w:val="009B3440"/>
    <w:rsid w:val="009B43B9"/>
    <w:rsid w:val="009B4491"/>
    <w:rsid w:val="009B4781"/>
    <w:rsid w:val="009B4CA1"/>
    <w:rsid w:val="009C3EE2"/>
    <w:rsid w:val="009C50EA"/>
    <w:rsid w:val="009C54A0"/>
    <w:rsid w:val="009C674B"/>
    <w:rsid w:val="009D0A28"/>
    <w:rsid w:val="009D0C12"/>
    <w:rsid w:val="009D3210"/>
    <w:rsid w:val="009D6244"/>
    <w:rsid w:val="009D6A87"/>
    <w:rsid w:val="009D765E"/>
    <w:rsid w:val="009E1663"/>
    <w:rsid w:val="009E328D"/>
    <w:rsid w:val="009E7AC2"/>
    <w:rsid w:val="00A01895"/>
    <w:rsid w:val="00A03FA6"/>
    <w:rsid w:val="00A0603E"/>
    <w:rsid w:val="00A060CA"/>
    <w:rsid w:val="00A06A63"/>
    <w:rsid w:val="00A07009"/>
    <w:rsid w:val="00A071B9"/>
    <w:rsid w:val="00A10457"/>
    <w:rsid w:val="00A11C0C"/>
    <w:rsid w:val="00A11F3F"/>
    <w:rsid w:val="00A1285C"/>
    <w:rsid w:val="00A141DF"/>
    <w:rsid w:val="00A15BC3"/>
    <w:rsid w:val="00A162BB"/>
    <w:rsid w:val="00A174B5"/>
    <w:rsid w:val="00A17D50"/>
    <w:rsid w:val="00A216A0"/>
    <w:rsid w:val="00A23AE5"/>
    <w:rsid w:val="00A241AC"/>
    <w:rsid w:val="00A243BD"/>
    <w:rsid w:val="00A305AA"/>
    <w:rsid w:val="00A31096"/>
    <w:rsid w:val="00A320AA"/>
    <w:rsid w:val="00A34DCC"/>
    <w:rsid w:val="00A3624B"/>
    <w:rsid w:val="00A369BE"/>
    <w:rsid w:val="00A36A6B"/>
    <w:rsid w:val="00A37DEE"/>
    <w:rsid w:val="00A4586A"/>
    <w:rsid w:val="00A46D96"/>
    <w:rsid w:val="00A4755F"/>
    <w:rsid w:val="00A53EC3"/>
    <w:rsid w:val="00A62730"/>
    <w:rsid w:val="00A635A8"/>
    <w:rsid w:val="00A63963"/>
    <w:rsid w:val="00A639E6"/>
    <w:rsid w:val="00A65588"/>
    <w:rsid w:val="00A65DDC"/>
    <w:rsid w:val="00A7090A"/>
    <w:rsid w:val="00A72B98"/>
    <w:rsid w:val="00A72DCC"/>
    <w:rsid w:val="00A75E9A"/>
    <w:rsid w:val="00A76CAE"/>
    <w:rsid w:val="00A77395"/>
    <w:rsid w:val="00A776F2"/>
    <w:rsid w:val="00A77F9F"/>
    <w:rsid w:val="00A821CB"/>
    <w:rsid w:val="00A82520"/>
    <w:rsid w:val="00A84B36"/>
    <w:rsid w:val="00A8502F"/>
    <w:rsid w:val="00A87791"/>
    <w:rsid w:val="00A90272"/>
    <w:rsid w:val="00A90FA4"/>
    <w:rsid w:val="00A91D95"/>
    <w:rsid w:val="00A935DB"/>
    <w:rsid w:val="00A95E05"/>
    <w:rsid w:val="00A97532"/>
    <w:rsid w:val="00AA054C"/>
    <w:rsid w:val="00AA076E"/>
    <w:rsid w:val="00AA0E06"/>
    <w:rsid w:val="00AA190B"/>
    <w:rsid w:val="00AA2856"/>
    <w:rsid w:val="00AA6B57"/>
    <w:rsid w:val="00AB3415"/>
    <w:rsid w:val="00AB614E"/>
    <w:rsid w:val="00AB7E05"/>
    <w:rsid w:val="00AC0B46"/>
    <w:rsid w:val="00AC1912"/>
    <w:rsid w:val="00AC2981"/>
    <w:rsid w:val="00AC3381"/>
    <w:rsid w:val="00AC3511"/>
    <w:rsid w:val="00AC4342"/>
    <w:rsid w:val="00AC5D99"/>
    <w:rsid w:val="00AC79BC"/>
    <w:rsid w:val="00AD2547"/>
    <w:rsid w:val="00AE0C73"/>
    <w:rsid w:val="00AE0D4F"/>
    <w:rsid w:val="00AE15EE"/>
    <w:rsid w:val="00AE4190"/>
    <w:rsid w:val="00AF0FA9"/>
    <w:rsid w:val="00AF1D33"/>
    <w:rsid w:val="00AF318A"/>
    <w:rsid w:val="00AF3751"/>
    <w:rsid w:val="00AF4118"/>
    <w:rsid w:val="00AF554D"/>
    <w:rsid w:val="00AF57A5"/>
    <w:rsid w:val="00AF6381"/>
    <w:rsid w:val="00AF6852"/>
    <w:rsid w:val="00AF6D56"/>
    <w:rsid w:val="00AF7A10"/>
    <w:rsid w:val="00B00198"/>
    <w:rsid w:val="00B008D4"/>
    <w:rsid w:val="00B0402A"/>
    <w:rsid w:val="00B04A0E"/>
    <w:rsid w:val="00B0615B"/>
    <w:rsid w:val="00B06255"/>
    <w:rsid w:val="00B11F6A"/>
    <w:rsid w:val="00B12234"/>
    <w:rsid w:val="00B1249E"/>
    <w:rsid w:val="00B129CC"/>
    <w:rsid w:val="00B12F8D"/>
    <w:rsid w:val="00B12FA9"/>
    <w:rsid w:val="00B13129"/>
    <w:rsid w:val="00B14906"/>
    <w:rsid w:val="00B16026"/>
    <w:rsid w:val="00B1618B"/>
    <w:rsid w:val="00B202B6"/>
    <w:rsid w:val="00B205ED"/>
    <w:rsid w:val="00B211A6"/>
    <w:rsid w:val="00B214FE"/>
    <w:rsid w:val="00B218B8"/>
    <w:rsid w:val="00B22B11"/>
    <w:rsid w:val="00B238D4"/>
    <w:rsid w:val="00B25B81"/>
    <w:rsid w:val="00B26059"/>
    <w:rsid w:val="00B2722F"/>
    <w:rsid w:val="00B314D3"/>
    <w:rsid w:val="00B33057"/>
    <w:rsid w:val="00B35C31"/>
    <w:rsid w:val="00B37660"/>
    <w:rsid w:val="00B40238"/>
    <w:rsid w:val="00B42F10"/>
    <w:rsid w:val="00B42F42"/>
    <w:rsid w:val="00B438AB"/>
    <w:rsid w:val="00B455F0"/>
    <w:rsid w:val="00B46AB1"/>
    <w:rsid w:val="00B470C3"/>
    <w:rsid w:val="00B50C1B"/>
    <w:rsid w:val="00B51582"/>
    <w:rsid w:val="00B533FE"/>
    <w:rsid w:val="00B5377E"/>
    <w:rsid w:val="00B54F19"/>
    <w:rsid w:val="00B5512C"/>
    <w:rsid w:val="00B61BF7"/>
    <w:rsid w:val="00B62178"/>
    <w:rsid w:val="00B6452A"/>
    <w:rsid w:val="00B64DAA"/>
    <w:rsid w:val="00B66DDF"/>
    <w:rsid w:val="00B67398"/>
    <w:rsid w:val="00B67686"/>
    <w:rsid w:val="00B712B1"/>
    <w:rsid w:val="00B726A9"/>
    <w:rsid w:val="00B72B7A"/>
    <w:rsid w:val="00B7376A"/>
    <w:rsid w:val="00B73894"/>
    <w:rsid w:val="00B7433C"/>
    <w:rsid w:val="00B8160D"/>
    <w:rsid w:val="00B8187E"/>
    <w:rsid w:val="00B81915"/>
    <w:rsid w:val="00B86662"/>
    <w:rsid w:val="00B868B0"/>
    <w:rsid w:val="00B86C98"/>
    <w:rsid w:val="00B907C8"/>
    <w:rsid w:val="00B9154F"/>
    <w:rsid w:val="00B92349"/>
    <w:rsid w:val="00B94400"/>
    <w:rsid w:val="00B95114"/>
    <w:rsid w:val="00BA12FC"/>
    <w:rsid w:val="00BA1CFA"/>
    <w:rsid w:val="00BA27F6"/>
    <w:rsid w:val="00BA6A6C"/>
    <w:rsid w:val="00BB1E35"/>
    <w:rsid w:val="00BB4924"/>
    <w:rsid w:val="00BB6BCC"/>
    <w:rsid w:val="00BB6DEF"/>
    <w:rsid w:val="00BB7740"/>
    <w:rsid w:val="00BC07FF"/>
    <w:rsid w:val="00BC251B"/>
    <w:rsid w:val="00BC2871"/>
    <w:rsid w:val="00BC3A57"/>
    <w:rsid w:val="00BC5AC0"/>
    <w:rsid w:val="00BC69A6"/>
    <w:rsid w:val="00BD0738"/>
    <w:rsid w:val="00BD1FCB"/>
    <w:rsid w:val="00BD38B4"/>
    <w:rsid w:val="00BD695F"/>
    <w:rsid w:val="00BD72E5"/>
    <w:rsid w:val="00BE0045"/>
    <w:rsid w:val="00BE0BDE"/>
    <w:rsid w:val="00BE173B"/>
    <w:rsid w:val="00BE2419"/>
    <w:rsid w:val="00BE2A4A"/>
    <w:rsid w:val="00BE57D9"/>
    <w:rsid w:val="00BE5849"/>
    <w:rsid w:val="00BE70E9"/>
    <w:rsid w:val="00BE7200"/>
    <w:rsid w:val="00BF227F"/>
    <w:rsid w:val="00BF2A53"/>
    <w:rsid w:val="00BF3E65"/>
    <w:rsid w:val="00BF4B08"/>
    <w:rsid w:val="00BF5C3D"/>
    <w:rsid w:val="00BF63BD"/>
    <w:rsid w:val="00BF73DE"/>
    <w:rsid w:val="00C0231F"/>
    <w:rsid w:val="00C04110"/>
    <w:rsid w:val="00C04C75"/>
    <w:rsid w:val="00C076D5"/>
    <w:rsid w:val="00C101C6"/>
    <w:rsid w:val="00C115B2"/>
    <w:rsid w:val="00C1215B"/>
    <w:rsid w:val="00C1295A"/>
    <w:rsid w:val="00C168EC"/>
    <w:rsid w:val="00C17ACE"/>
    <w:rsid w:val="00C2228E"/>
    <w:rsid w:val="00C23C12"/>
    <w:rsid w:val="00C27A62"/>
    <w:rsid w:val="00C300C8"/>
    <w:rsid w:val="00C30195"/>
    <w:rsid w:val="00C308D5"/>
    <w:rsid w:val="00C31702"/>
    <w:rsid w:val="00C3198A"/>
    <w:rsid w:val="00C31CD6"/>
    <w:rsid w:val="00C3264B"/>
    <w:rsid w:val="00C32E17"/>
    <w:rsid w:val="00C34BFB"/>
    <w:rsid w:val="00C35A70"/>
    <w:rsid w:val="00C36398"/>
    <w:rsid w:val="00C369B1"/>
    <w:rsid w:val="00C374BF"/>
    <w:rsid w:val="00C413A6"/>
    <w:rsid w:val="00C41E35"/>
    <w:rsid w:val="00C42A5A"/>
    <w:rsid w:val="00C43265"/>
    <w:rsid w:val="00C44530"/>
    <w:rsid w:val="00C45838"/>
    <w:rsid w:val="00C52023"/>
    <w:rsid w:val="00C54AE8"/>
    <w:rsid w:val="00C556DF"/>
    <w:rsid w:val="00C55716"/>
    <w:rsid w:val="00C55AEF"/>
    <w:rsid w:val="00C57330"/>
    <w:rsid w:val="00C61A74"/>
    <w:rsid w:val="00C62B7A"/>
    <w:rsid w:val="00C64B11"/>
    <w:rsid w:val="00C660FA"/>
    <w:rsid w:val="00C66318"/>
    <w:rsid w:val="00C7002C"/>
    <w:rsid w:val="00C7273D"/>
    <w:rsid w:val="00C74C1F"/>
    <w:rsid w:val="00C7618C"/>
    <w:rsid w:val="00C810F9"/>
    <w:rsid w:val="00C813FE"/>
    <w:rsid w:val="00C81B41"/>
    <w:rsid w:val="00C84498"/>
    <w:rsid w:val="00C848FA"/>
    <w:rsid w:val="00C85403"/>
    <w:rsid w:val="00C85698"/>
    <w:rsid w:val="00C87A2F"/>
    <w:rsid w:val="00C90AC0"/>
    <w:rsid w:val="00C911B0"/>
    <w:rsid w:val="00C92032"/>
    <w:rsid w:val="00C94FFD"/>
    <w:rsid w:val="00C956AD"/>
    <w:rsid w:val="00C9697B"/>
    <w:rsid w:val="00C97008"/>
    <w:rsid w:val="00CA0FAB"/>
    <w:rsid w:val="00CA0FFA"/>
    <w:rsid w:val="00CA3D1C"/>
    <w:rsid w:val="00CA3FBB"/>
    <w:rsid w:val="00CA583C"/>
    <w:rsid w:val="00CB0E61"/>
    <w:rsid w:val="00CB0E6D"/>
    <w:rsid w:val="00CB47F0"/>
    <w:rsid w:val="00CB6B3E"/>
    <w:rsid w:val="00CB7545"/>
    <w:rsid w:val="00CB78E0"/>
    <w:rsid w:val="00CC23EE"/>
    <w:rsid w:val="00CC4254"/>
    <w:rsid w:val="00CC46BE"/>
    <w:rsid w:val="00CC6811"/>
    <w:rsid w:val="00CD0072"/>
    <w:rsid w:val="00CD0096"/>
    <w:rsid w:val="00CD12BB"/>
    <w:rsid w:val="00CD2C6C"/>
    <w:rsid w:val="00CD2C8D"/>
    <w:rsid w:val="00CD757A"/>
    <w:rsid w:val="00CE173E"/>
    <w:rsid w:val="00CE5823"/>
    <w:rsid w:val="00CF0D04"/>
    <w:rsid w:val="00CF19D6"/>
    <w:rsid w:val="00CF268D"/>
    <w:rsid w:val="00CF6241"/>
    <w:rsid w:val="00CF73EA"/>
    <w:rsid w:val="00D00D91"/>
    <w:rsid w:val="00D042F9"/>
    <w:rsid w:val="00D059E4"/>
    <w:rsid w:val="00D05FCB"/>
    <w:rsid w:val="00D06845"/>
    <w:rsid w:val="00D11CB8"/>
    <w:rsid w:val="00D132C5"/>
    <w:rsid w:val="00D14B9F"/>
    <w:rsid w:val="00D14DCF"/>
    <w:rsid w:val="00D14F5A"/>
    <w:rsid w:val="00D15FF2"/>
    <w:rsid w:val="00D16A24"/>
    <w:rsid w:val="00D16E3A"/>
    <w:rsid w:val="00D21BCF"/>
    <w:rsid w:val="00D22BFC"/>
    <w:rsid w:val="00D24DCC"/>
    <w:rsid w:val="00D25AD3"/>
    <w:rsid w:val="00D263A7"/>
    <w:rsid w:val="00D26F1B"/>
    <w:rsid w:val="00D27A71"/>
    <w:rsid w:val="00D27B3C"/>
    <w:rsid w:val="00D30737"/>
    <w:rsid w:val="00D323F7"/>
    <w:rsid w:val="00D324F9"/>
    <w:rsid w:val="00D328E8"/>
    <w:rsid w:val="00D40066"/>
    <w:rsid w:val="00D40E46"/>
    <w:rsid w:val="00D42F03"/>
    <w:rsid w:val="00D47C2E"/>
    <w:rsid w:val="00D50005"/>
    <w:rsid w:val="00D5027F"/>
    <w:rsid w:val="00D536C0"/>
    <w:rsid w:val="00D53C12"/>
    <w:rsid w:val="00D55479"/>
    <w:rsid w:val="00D55ED1"/>
    <w:rsid w:val="00D60FE7"/>
    <w:rsid w:val="00D6317F"/>
    <w:rsid w:val="00D679B3"/>
    <w:rsid w:val="00D67F83"/>
    <w:rsid w:val="00D749F9"/>
    <w:rsid w:val="00D7521A"/>
    <w:rsid w:val="00D76B58"/>
    <w:rsid w:val="00D775A2"/>
    <w:rsid w:val="00D777B2"/>
    <w:rsid w:val="00D8099E"/>
    <w:rsid w:val="00D8160B"/>
    <w:rsid w:val="00D82AA4"/>
    <w:rsid w:val="00D82C59"/>
    <w:rsid w:val="00D85D8D"/>
    <w:rsid w:val="00D862E2"/>
    <w:rsid w:val="00D9132E"/>
    <w:rsid w:val="00D93B80"/>
    <w:rsid w:val="00D940AC"/>
    <w:rsid w:val="00D965A3"/>
    <w:rsid w:val="00D9693C"/>
    <w:rsid w:val="00D96974"/>
    <w:rsid w:val="00DA108F"/>
    <w:rsid w:val="00DA1284"/>
    <w:rsid w:val="00DA135E"/>
    <w:rsid w:val="00DA2A2E"/>
    <w:rsid w:val="00DA3B9A"/>
    <w:rsid w:val="00DA6B29"/>
    <w:rsid w:val="00DA776E"/>
    <w:rsid w:val="00DA7E8D"/>
    <w:rsid w:val="00DB0FB6"/>
    <w:rsid w:val="00DB4EF8"/>
    <w:rsid w:val="00DB6D3F"/>
    <w:rsid w:val="00DB71F0"/>
    <w:rsid w:val="00DC178C"/>
    <w:rsid w:val="00DC199E"/>
    <w:rsid w:val="00DC248B"/>
    <w:rsid w:val="00DC4357"/>
    <w:rsid w:val="00DC5A10"/>
    <w:rsid w:val="00DC6333"/>
    <w:rsid w:val="00DD03F2"/>
    <w:rsid w:val="00DD0700"/>
    <w:rsid w:val="00DD0F56"/>
    <w:rsid w:val="00DD20E9"/>
    <w:rsid w:val="00DD27F6"/>
    <w:rsid w:val="00DD3466"/>
    <w:rsid w:val="00DD7CF2"/>
    <w:rsid w:val="00DE05B2"/>
    <w:rsid w:val="00DE1317"/>
    <w:rsid w:val="00DE1D4D"/>
    <w:rsid w:val="00DE44C1"/>
    <w:rsid w:val="00DE5291"/>
    <w:rsid w:val="00DE7A4C"/>
    <w:rsid w:val="00DF0A41"/>
    <w:rsid w:val="00DF0FD9"/>
    <w:rsid w:val="00DF27FB"/>
    <w:rsid w:val="00DF2C01"/>
    <w:rsid w:val="00DF30A5"/>
    <w:rsid w:val="00DF4D91"/>
    <w:rsid w:val="00DF601D"/>
    <w:rsid w:val="00DF697D"/>
    <w:rsid w:val="00DF79E9"/>
    <w:rsid w:val="00E0300F"/>
    <w:rsid w:val="00E03D65"/>
    <w:rsid w:val="00E04BAF"/>
    <w:rsid w:val="00E064C8"/>
    <w:rsid w:val="00E12469"/>
    <w:rsid w:val="00E12BB7"/>
    <w:rsid w:val="00E14A6B"/>
    <w:rsid w:val="00E14E1B"/>
    <w:rsid w:val="00E14E84"/>
    <w:rsid w:val="00E1580D"/>
    <w:rsid w:val="00E1608D"/>
    <w:rsid w:val="00E16E87"/>
    <w:rsid w:val="00E21157"/>
    <w:rsid w:val="00E223D1"/>
    <w:rsid w:val="00E25150"/>
    <w:rsid w:val="00E25A8F"/>
    <w:rsid w:val="00E30719"/>
    <w:rsid w:val="00E334D5"/>
    <w:rsid w:val="00E35EFD"/>
    <w:rsid w:val="00E363DF"/>
    <w:rsid w:val="00E368B1"/>
    <w:rsid w:val="00E37862"/>
    <w:rsid w:val="00E402DF"/>
    <w:rsid w:val="00E45FB1"/>
    <w:rsid w:val="00E467CD"/>
    <w:rsid w:val="00E469FD"/>
    <w:rsid w:val="00E504DC"/>
    <w:rsid w:val="00E52A8B"/>
    <w:rsid w:val="00E52AA7"/>
    <w:rsid w:val="00E565C4"/>
    <w:rsid w:val="00E57F28"/>
    <w:rsid w:val="00E60DD8"/>
    <w:rsid w:val="00E61B3D"/>
    <w:rsid w:val="00E61B47"/>
    <w:rsid w:val="00E66478"/>
    <w:rsid w:val="00E70346"/>
    <w:rsid w:val="00E7303B"/>
    <w:rsid w:val="00E7320B"/>
    <w:rsid w:val="00E7425D"/>
    <w:rsid w:val="00E75525"/>
    <w:rsid w:val="00E8082E"/>
    <w:rsid w:val="00E8249C"/>
    <w:rsid w:val="00E8303D"/>
    <w:rsid w:val="00E85201"/>
    <w:rsid w:val="00E85435"/>
    <w:rsid w:val="00E86162"/>
    <w:rsid w:val="00E9261E"/>
    <w:rsid w:val="00E92D2F"/>
    <w:rsid w:val="00E946C5"/>
    <w:rsid w:val="00E94F78"/>
    <w:rsid w:val="00E9503E"/>
    <w:rsid w:val="00E952AD"/>
    <w:rsid w:val="00E95968"/>
    <w:rsid w:val="00E97CB3"/>
    <w:rsid w:val="00EA55A3"/>
    <w:rsid w:val="00EA64B6"/>
    <w:rsid w:val="00EA7C80"/>
    <w:rsid w:val="00EA7E62"/>
    <w:rsid w:val="00EB1675"/>
    <w:rsid w:val="00EB4469"/>
    <w:rsid w:val="00EB5ACD"/>
    <w:rsid w:val="00EC076E"/>
    <w:rsid w:val="00EC1797"/>
    <w:rsid w:val="00EC230E"/>
    <w:rsid w:val="00EC2485"/>
    <w:rsid w:val="00EC311B"/>
    <w:rsid w:val="00EC4033"/>
    <w:rsid w:val="00EC42D0"/>
    <w:rsid w:val="00EC5BA6"/>
    <w:rsid w:val="00EC6F0A"/>
    <w:rsid w:val="00ED2CCA"/>
    <w:rsid w:val="00ED2EC6"/>
    <w:rsid w:val="00ED4710"/>
    <w:rsid w:val="00ED529F"/>
    <w:rsid w:val="00ED61D6"/>
    <w:rsid w:val="00ED7856"/>
    <w:rsid w:val="00EE03AF"/>
    <w:rsid w:val="00EE0697"/>
    <w:rsid w:val="00EE1177"/>
    <w:rsid w:val="00EE1927"/>
    <w:rsid w:val="00EE3BE1"/>
    <w:rsid w:val="00EE4D45"/>
    <w:rsid w:val="00EE635C"/>
    <w:rsid w:val="00EE6B8F"/>
    <w:rsid w:val="00EE771D"/>
    <w:rsid w:val="00EE78EE"/>
    <w:rsid w:val="00EF02BE"/>
    <w:rsid w:val="00EF3B01"/>
    <w:rsid w:val="00F00F7C"/>
    <w:rsid w:val="00F01480"/>
    <w:rsid w:val="00F02477"/>
    <w:rsid w:val="00F0338F"/>
    <w:rsid w:val="00F04BF4"/>
    <w:rsid w:val="00F04E3C"/>
    <w:rsid w:val="00F06E3F"/>
    <w:rsid w:val="00F07FFA"/>
    <w:rsid w:val="00F131B3"/>
    <w:rsid w:val="00F140EE"/>
    <w:rsid w:val="00F1501C"/>
    <w:rsid w:val="00F16EF2"/>
    <w:rsid w:val="00F204E8"/>
    <w:rsid w:val="00F2169C"/>
    <w:rsid w:val="00F231C3"/>
    <w:rsid w:val="00F23C64"/>
    <w:rsid w:val="00F2471E"/>
    <w:rsid w:val="00F35A1B"/>
    <w:rsid w:val="00F3615A"/>
    <w:rsid w:val="00F365BC"/>
    <w:rsid w:val="00F40CF2"/>
    <w:rsid w:val="00F40D44"/>
    <w:rsid w:val="00F417CF"/>
    <w:rsid w:val="00F435E3"/>
    <w:rsid w:val="00F46E64"/>
    <w:rsid w:val="00F51AA7"/>
    <w:rsid w:val="00F537D3"/>
    <w:rsid w:val="00F5578E"/>
    <w:rsid w:val="00F56240"/>
    <w:rsid w:val="00F57D61"/>
    <w:rsid w:val="00F60391"/>
    <w:rsid w:val="00F654D2"/>
    <w:rsid w:val="00F66070"/>
    <w:rsid w:val="00F66D51"/>
    <w:rsid w:val="00F6751E"/>
    <w:rsid w:val="00F67F40"/>
    <w:rsid w:val="00F70517"/>
    <w:rsid w:val="00F75A1B"/>
    <w:rsid w:val="00F77D8F"/>
    <w:rsid w:val="00F80477"/>
    <w:rsid w:val="00F83DE7"/>
    <w:rsid w:val="00F83ED5"/>
    <w:rsid w:val="00F855FA"/>
    <w:rsid w:val="00F86FBB"/>
    <w:rsid w:val="00F87AC6"/>
    <w:rsid w:val="00F87D55"/>
    <w:rsid w:val="00F90186"/>
    <w:rsid w:val="00F909FA"/>
    <w:rsid w:val="00F90AB3"/>
    <w:rsid w:val="00F912C8"/>
    <w:rsid w:val="00F91423"/>
    <w:rsid w:val="00F91B31"/>
    <w:rsid w:val="00F92675"/>
    <w:rsid w:val="00FA01CE"/>
    <w:rsid w:val="00FA2262"/>
    <w:rsid w:val="00FA2D38"/>
    <w:rsid w:val="00FA4524"/>
    <w:rsid w:val="00FA5921"/>
    <w:rsid w:val="00FA6226"/>
    <w:rsid w:val="00FA6A32"/>
    <w:rsid w:val="00FA70EB"/>
    <w:rsid w:val="00FA7BD7"/>
    <w:rsid w:val="00FA7F84"/>
    <w:rsid w:val="00FB0F74"/>
    <w:rsid w:val="00FB11D1"/>
    <w:rsid w:val="00FB2551"/>
    <w:rsid w:val="00FB4759"/>
    <w:rsid w:val="00FB48A0"/>
    <w:rsid w:val="00FB7C99"/>
    <w:rsid w:val="00FB7D82"/>
    <w:rsid w:val="00FC46C1"/>
    <w:rsid w:val="00FC6C21"/>
    <w:rsid w:val="00FC7ECF"/>
    <w:rsid w:val="00FD1072"/>
    <w:rsid w:val="00FD2F6C"/>
    <w:rsid w:val="00FD3718"/>
    <w:rsid w:val="00FD37C6"/>
    <w:rsid w:val="00FD37CB"/>
    <w:rsid w:val="00FD4265"/>
    <w:rsid w:val="00FD564D"/>
    <w:rsid w:val="00FD6CAE"/>
    <w:rsid w:val="00FD7585"/>
    <w:rsid w:val="00FD7602"/>
    <w:rsid w:val="00FE2A86"/>
    <w:rsid w:val="00FE5176"/>
    <w:rsid w:val="00FE71C5"/>
    <w:rsid w:val="00FF29A8"/>
    <w:rsid w:val="00FF3055"/>
    <w:rsid w:val="00FF339B"/>
    <w:rsid w:val="00FF7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70D60"/>
  <w15:docId w15:val="{47EDD393-DFC9-42F6-88F9-750C35AA8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150"/>
    <w:pPr>
      <w:spacing w:line="480" w:lineRule="auto"/>
    </w:pPr>
    <w:rPr>
      <w:rFonts w:ascii="Times New Roman" w:hAnsi="Times New Roman" w:cs="Arial"/>
      <w:sz w:val="24"/>
    </w:rPr>
  </w:style>
  <w:style w:type="paragraph" w:styleId="Heading1">
    <w:name w:val="heading 1"/>
    <w:basedOn w:val="Normal"/>
    <w:next w:val="Normal"/>
    <w:link w:val="Heading1Char"/>
    <w:autoRedefine/>
    <w:uiPriority w:val="9"/>
    <w:qFormat/>
    <w:rsid w:val="00E334D5"/>
    <w:pPr>
      <w:keepNext/>
      <w:keepLines/>
      <w:numPr>
        <w:numId w:val="30"/>
      </w:numPr>
      <w:pBdr>
        <w:bottom w:val="single" w:sz="4" w:space="1" w:color="595959" w:themeColor="text1" w:themeTint="A6"/>
      </w:pBdr>
      <w:spacing w:before="360" w:after="360"/>
      <w:outlineLvl w:val="0"/>
    </w:pPr>
    <w:rPr>
      <w:rFonts w:eastAsiaTheme="majorEastAsia"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E334D5"/>
    <w:pPr>
      <w:keepNext/>
      <w:keepLines/>
      <w:numPr>
        <w:ilvl w:val="1"/>
        <w:numId w:val="30"/>
      </w:numPr>
      <w:spacing w:before="360" w:after="360"/>
      <w:outlineLvl w:val="1"/>
    </w:pPr>
    <w:rPr>
      <w:rFonts w:eastAsiaTheme="majorEastAsia" w:cstheme="majorBidi"/>
      <w:b/>
      <w:bCs/>
      <w:color w:val="000000" w:themeColor="text1"/>
      <w:sz w:val="28"/>
      <w:szCs w:val="28"/>
    </w:rPr>
  </w:style>
  <w:style w:type="paragraph" w:styleId="Heading3">
    <w:name w:val="heading 3"/>
    <w:basedOn w:val="Normal"/>
    <w:next w:val="Normal"/>
    <w:link w:val="Heading3Char"/>
    <w:uiPriority w:val="9"/>
    <w:unhideWhenUsed/>
    <w:qFormat/>
    <w:rsid w:val="00E334D5"/>
    <w:pPr>
      <w:keepNext/>
      <w:keepLines/>
      <w:numPr>
        <w:ilvl w:val="2"/>
        <w:numId w:val="30"/>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E334D5"/>
    <w:pPr>
      <w:keepNext/>
      <w:keepLines/>
      <w:numPr>
        <w:ilvl w:val="3"/>
        <w:numId w:val="30"/>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semiHidden/>
    <w:unhideWhenUsed/>
    <w:qFormat/>
    <w:rsid w:val="00933248"/>
    <w:pPr>
      <w:keepNext/>
      <w:keepLines/>
      <w:numPr>
        <w:ilvl w:val="4"/>
        <w:numId w:val="30"/>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933248"/>
    <w:pPr>
      <w:keepNext/>
      <w:keepLines/>
      <w:numPr>
        <w:ilvl w:val="5"/>
        <w:numId w:val="30"/>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933248"/>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33248"/>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33248"/>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4D5"/>
    <w:rPr>
      <w:rFonts w:ascii="Times New Roman" w:eastAsiaTheme="majorEastAsia" w:hAnsi="Times New Roman" w:cstheme="majorBidi"/>
      <w:b/>
      <w:bCs/>
      <w:color w:val="000000" w:themeColor="text1"/>
      <w:sz w:val="36"/>
      <w:szCs w:val="36"/>
    </w:rPr>
  </w:style>
  <w:style w:type="character" w:customStyle="1" w:styleId="Heading2Char">
    <w:name w:val="Heading 2 Char"/>
    <w:basedOn w:val="DefaultParagraphFont"/>
    <w:link w:val="Heading2"/>
    <w:uiPriority w:val="9"/>
    <w:rsid w:val="00E334D5"/>
    <w:rPr>
      <w:rFonts w:ascii="Times New Roman" w:eastAsiaTheme="majorEastAsia" w:hAnsi="Times New Roman" w:cstheme="majorBidi"/>
      <w:b/>
      <w:bCs/>
      <w:color w:val="000000" w:themeColor="text1"/>
      <w:sz w:val="28"/>
      <w:szCs w:val="28"/>
    </w:rPr>
  </w:style>
  <w:style w:type="character" w:customStyle="1" w:styleId="Heading3Char">
    <w:name w:val="Heading 3 Char"/>
    <w:basedOn w:val="DefaultParagraphFont"/>
    <w:link w:val="Heading3"/>
    <w:uiPriority w:val="9"/>
    <w:rsid w:val="00E334D5"/>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E334D5"/>
    <w:rPr>
      <w:rFonts w:ascii="Times New Roman" w:eastAsiaTheme="majorEastAsia" w:hAnsi="Times New Roman" w:cstheme="majorBidi"/>
      <w:b/>
      <w:bCs/>
      <w:i/>
      <w:iCs/>
      <w:color w:val="000000" w:themeColor="text1"/>
      <w:sz w:val="24"/>
    </w:rPr>
  </w:style>
  <w:style w:type="character" w:customStyle="1" w:styleId="Heading5Char">
    <w:name w:val="Heading 5 Char"/>
    <w:basedOn w:val="DefaultParagraphFont"/>
    <w:link w:val="Heading5"/>
    <w:uiPriority w:val="9"/>
    <w:semiHidden/>
    <w:rsid w:val="00933248"/>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semiHidden/>
    <w:rsid w:val="00933248"/>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93324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3324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3324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3D0435"/>
    <w:pPr>
      <w:spacing w:after="200" w:line="240" w:lineRule="auto"/>
    </w:pPr>
    <w:rPr>
      <w:i/>
      <w:iCs/>
      <w:color w:val="000000" w:themeColor="text2"/>
      <w:szCs w:val="18"/>
    </w:rPr>
  </w:style>
  <w:style w:type="paragraph" w:styleId="Title">
    <w:name w:val="Title"/>
    <w:basedOn w:val="Normal"/>
    <w:next w:val="Normal"/>
    <w:link w:val="TitleChar"/>
    <w:autoRedefine/>
    <w:uiPriority w:val="10"/>
    <w:qFormat/>
    <w:rsid w:val="00E334D5"/>
    <w:pPr>
      <w:spacing w:after="360" w:line="240" w:lineRule="auto"/>
      <w:contextualSpacing/>
      <w:jc w:val="center"/>
    </w:pPr>
    <w:rPr>
      <w:rFonts w:eastAsiaTheme="majorEastAsia" w:cstheme="majorBidi"/>
      <w:b/>
      <w:color w:val="000000" w:themeColor="text1"/>
      <w:sz w:val="36"/>
      <w:szCs w:val="56"/>
    </w:rPr>
  </w:style>
  <w:style w:type="character" w:customStyle="1" w:styleId="TitleChar">
    <w:name w:val="Title Char"/>
    <w:basedOn w:val="DefaultParagraphFont"/>
    <w:link w:val="Title"/>
    <w:uiPriority w:val="10"/>
    <w:rsid w:val="00E334D5"/>
    <w:rPr>
      <w:rFonts w:ascii="Times New Roman" w:eastAsiaTheme="majorEastAsia" w:hAnsi="Times New Roman" w:cstheme="majorBidi"/>
      <w:b/>
      <w:color w:val="000000" w:themeColor="text1"/>
      <w:sz w:val="36"/>
      <w:szCs w:val="56"/>
    </w:rPr>
  </w:style>
  <w:style w:type="paragraph" w:styleId="Subtitle">
    <w:name w:val="Subtitle"/>
    <w:basedOn w:val="Normal"/>
    <w:next w:val="Normal"/>
    <w:link w:val="SubtitleChar"/>
    <w:autoRedefine/>
    <w:uiPriority w:val="11"/>
    <w:qFormat/>
    <w:rsid w:val="005C6630"/>
    <w:pPr>
      <w:numPr>
        <w:ilvl w:val="1"/>
      </w:numPr>
      <w:spacing w:before="160"/>
      <w:jc w:val="center"/>
    </w:pPr>
    <w:rPr>
      <w:i/>
      <w:spacing w:val="10"/>
    </w:rPr>
  </w:style>
  <w:style w:type="character" w:customStyle="1" w:styleId="SubtitleChar">
    <w:name w:val="Subtitle Char"/>
    <w:basedOn w:val="DefaultParagraphFont"/>
    <w:link w:val="Subtitle"/>
    <w:uiPriority w:val="11"/>
    <w:rsid w:val="005C6630"/>
    <w:rPr>
      <w:i/>
      <w:spacing w:val="10"/>
    </w:rPr>
  </w:style>
  <w:style w:type="character" w:styleId="Strong">
    <w:name w:val="Strong"/>
    <w:basedOn w:val="DefaultParagraphFont"/>
    <w:uiPriority w:val="22"/>
    <w:qFormat/>
    <w:rsid w:val="00F67F40"/>
    <w:rPr>
      <w:rFonts w:ascii="Times New Roman" w:hAnsi="Times New Roman"/>
      <w:b/>
      <w:bCs/>
      <w:color w:val="auto"/>
      <w:sz w:val="24"/>
    </w:rPr>
  </w:style>
  <w:style w:type="character" w:styleId="Emphasis">
    <w:name w:val="Emphasis"/>
    <w:basedOn w:val="DefaultParagraphFont"/>
    <w:uiPriority w:val="20"/>
    <w:qFormat/>
    <w:rsid w:val="00933248"/>
    <w:rPr>
      <w:i/>
      <w:iCs/>
      <w:color w:val="auto"/>
    </w:rPr>
  </w:style>
  <w:style w:type="paragraph" w:styleId="NoSpacing">
    <w:name w:val="No Spacing"/>
    <w:uiPriority w:val="1"/>
    <w:qFormat/>
    <w:rsid w:val="00933248"/>
    <w:pPr>
      <w:spacing w:after="0" w:line="240" w:lineRule="auto"/>
    </w:pPr>
  </w:style>
  <w:style w:type="paragraph" w:styleId="Quote">
    <w:name w:val="Quote"/>
    <w:basedOn w:val="Normal"/>
    <w:next w:val="Normal"/>
    <w:link w:val="QuoteChar"/>
    <w:uiPriority w:val="29"/>
    <w:qFormat/>
    <w:rsid w:val="00933248"/>
    <w:pPr>
      <w:spacing w:before="160"/>
      <w:ind w:left="720" w:right="720"/>
    </w:pPr>
    <w:rPr>
      <w:i/>
      <w:iCs/>
      <w:color w:val="000000" w:themeColor="text1"/>
    </w:rPr>
  </w:style>
  <w:style w:type="character" w:customStyle="1" w:styleId="QuoteChar">
    <w:name w:val="Quote Char"/>
    <w:basedOn w:val="DefaultParagraphFont"/>
    <w:link w:val="Quote"/>
    <w:uiPriority w:val="29"/>
    <w:rsid w:val="00933248"/>
    <w:rPr>
      <w:i/>
      <w:iCs/>
      <w:color w:val="000000" w:themeColor="text1"/>
    </w:rPr>
  </w:style>
  <w:style w:type="paragraph" w:styleId="IntenseQuote">
    <w:name w:val="Intense Quote"/>
    <w:basedOn w:val="Normal"/>
    <w:next w:val="Normal"/>
    <w:link w:val="IntenseQuoteChar"/>
    <w:uiPriority w:val="30"/>
    <w:qFormat/>
    <w:rsid w:val="0093324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33248"/>
    <w:rPr>
      <w:color w:val="000000" w:themeColor="text1"/>
      <w:shd w:val="clear" w:color="auto" w:fill="F2F2F2" w:themeFill="background1" w:themeFillShade="F2"/>
    </w:rPr>
  </w:style>
  <w:style w:type="character" w:styleId="SubtleEmphasis">
    <w:name w:val="Subtle Emphasis"/>
    <w:basedOn w:val="DefaultParagraphFont"/>
    <w:uiPriority w:val="19"/>
    <w:qFormat/>
    <w:rsid w:val="00933248"/>
    <w:rPr>
      <w:i/>
      <w:iCs/>
      <w:color w:val="404040" w:themeColor="text1" w:themeTint="BF"/>
    </w:rPr>
  </w:style>
  <w:style w:type="character" w:styleId="IntenseEmphasis">
    <w:name w:val="Intense Emphasis"/>
    <w:basedOn w:val="DefaultParagraphFont"/>
    <w:uiPriority w:val="21"/>
    <w:qFormat/>
    <w:rsid w:val="00933248"/>
    <w:rPr>
      <w:b/>
      <w:bCs/>
      <w:i/>
      <w:iCs/>
      <w:caps/>
    </w:rPr>
  </w:style>
  <w:style w:type="character" w:styleId="SubtleReference">
    <w:name w:val="Subtle Reference"/>
    <w:basedOn w:val="DefaultParagraphFont"/>
    <w:uiPriority w:val="31"/>
    <w:qFormat/>
    <w:rsid w:val="0093324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33248"/>
    <w:rPr>
      <w:b/>
      <w:bCs/>
      <w:smallCaps/>
      <w:u w:val="single"/>
    </w:rPr>
  </w:style>
  <w:style w:type="character" w:styleId="BookTitle">
    <w:name w:val="Book Title"/>
    <w:basedOn w:val="DefaultParagraphFont"/>
    <w:uiPriority w:val="33"/>
    <w:qFormat/>
    <w:rsid w:val="00933248"/>
    <w:rPr>
      <w:b w:val="0"/>
      <w:bCs w:val="0"/>
      <w:smallCaps/>
      <w:spacing w:val="5"/>
    </w:rPr>
  </w:style>
  <w:style w:type="paragraph" w:styleId="TOCHeading">
    <w:name w:val="TOC Heading"/>
    <w:basedOn w:val="Heading1"/>
    <w:next w:val="Normal"/>
    <w:uiPriority w:val="39"/>
    <w:semiHidden/>
    <w:unhideWhenUsed/>
    <w:qFormat/>
    <w:rsid w:val="00933248"/>
    <w:pPr>
      <w:outlineLvl w:val="9"/>
    </w:pPr>
  </w:style>
  <w:style w:type="paragraph" w:styleId="ListParagraph">
    <w:name w:val="List Paragraph"/>
    <w:basedOn w:val="Normal"/>
    <w:uiPriority w:val="34"/>
    <w:qFormat/>
    <w:rsid w:val="00933248"/>
    <w:pPr>
      <w:ind w:left="720"/>
      <w:contextualSpacing/>
    </w:pPr>
  </w:style>
  <w:style w:type="table" w:styleId="TableGrid">
    <w:name w:val="Table Grid"/>
    <w:basedOn w:val="TableNormal"/>
    <w:uiPriority w:val="39"/>
    <w:rsid w:val="00A91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1A08EE"/>
    <w:pPr>
      <w:jc w:val="center"/>
    </w:pPr>
    <w:rPr>
      <w:rFonts w:cs="Times New Roman"/>
      <w:noProof/>
    </w:rPr>
  </w:style>
  <w:style w:type="character" w:customStyle="1" w:styleId="EndNoteBibliographyTitleChar">
    <w:name w:val="EndNote Bibliography Title Char"/>
    <w:basedOn w:val="DefaultParagraphFont"/>
    <w:link w:val="EndNoteBibliographyTitle"/>
    <w:rsid w:val="001A08EE"/>
    <w:rPr>
      <w:rFonts w:ascii="Times New Roman" w:hAnsi="Times New Roman" w:cs="Times New Roman"/>
      <w:noProof/>
      <w:sz w:val="24"/>
    </w:rPr>
  </w:style>
  <w:style w:type="paragraph" w:customStyle="1" w:styleId="EndNoteBibliography">
    <w:name w:val="EndNote Bibliography"/>
    <w:basedOn w:val="Normal"/>
    <w:link w:val="EndNoteBibliographyChar"/>
    <w:rsid w:val="001A08EE"/>
    <w:pPr>
      <w:spacing w:line="240" w:lineRule="auto"/>
    </w:pPr>
    <w:rPr>
      <w:rFonts w:cs="Times New Roman"/>
      <w:noProof/>
    </w:rPr>
  </w:style>
  <w:style w:type="character" w:customStyle="1" w:styleId="EndNoteBibliographyChar">
    <w:name w:val="EndNote Bibliography Char"/>
    <w:basedOn w:val="DefaultParagraphFont"/>
    <w:link w:val="EndNoteBibliography"/>
    <w:rsid w:val="001A08EE"/>
    <w:rPr>
      <w:rFonts w:ascii="Times New Roman" w:hAnsi="Times New Roman" w:cs="Times New Roman"/>
      <w:noProof/>
      <w:sz w:val="24"/>
    </w:rPr>
  </w:style>
  <w:style w:type="character" w:styleId="Hyperlink">
    <w:name w:val="Hyperlink"/>
    <w:basedOn w:val="DefaultParagraphFont"/>
    <w:uiPriority w:val="99"/>
    <w:unhideWhenUsed/>
    <w:rsid w:val="00E85201"/>
    <w:rPr>
      <w:rFonts w:cs="Times New Roman"/>
      <w:color w:val="404040" w:themeColor="accent4" w:themeShade="80"/>
      <w:u w:val="single"/>
    </w:rPr>
  </w:style>
  <w:style w:type="character" w:customStyle="1" w:styleId="UnresolvedMention1">
    <w:name w:val="Unresolved Mention1"/>
    <w:basedOn w:val="DefaultParagraphFont"/>
    <w:uiPriority w:val="99"/>
    <w:semiHidden/>
    <w:unhideWhenUsed/>
    <w:rsid w:val="00B50C1B"/>
    <w:rPr>
      <w:color w:val="605E5C"/>
      <w:shd w:val="clear" w:color="auto" w:fill="E1DFDD"/>
    </w:rPr>
  </w:style>
  <w:style w:type="character" w:customStyle="1" w:styleId="UnresolvedMention2">
    <w:name w:val="Unresolved Mention2"/>
    <w:basedOn w:val="DefaultParagraphFont"/>
    <w:uiPriority w:val="99"/>
    <w:semiHidden/>
    <w:unhideWhenUsed/>
    <w:rsid w:val="000A496F"/>
    <w:rPr>
      <w:color w:val="605E5C"/>
      <w:shd w:val="clear" w:color="auto" w:fill="E1DFDD"/>
    </w:rPr>
  </w:style>
  <w:style w:type="character" w:styleId="LineNumber">
    <w:name w:val="line number"/>
    <w:basedOn w:val="DefaultParagraphFont"/>
    <w:uiPriority w:val="99"/>
    <w:semiHidden/>
    <w:unhideWhenUsed/>
    <w:rsid w:val="00587F4D"/>
  </w:style>
  <w:style w:type="character" w:customStyle="1" w:styleId="UnresolvedMention">
    <w:name w:val="Unresolved Mention"/>
    <w:basedOn w:val="DefaultParagraphFont"/>
    <w:uiPriority w:val="99"/>
    <w:semiHidden/>
    <w:unhideWhenUsed/>
    <w:rsid w:val="009B4491"/>
    <w:rPr>
      <w:color w:val="605E5C"/>
      <w:shd w:val="clear" w:color="auto" w:fill="E1DFDD"/>
    </w:rPr>
  </w:style>
  <w:style w:type="character" w:styleId="CommentReference">
    <w:name w:val="annotation reference"/>
    <w:basedOn w:val="DefaultParagraphFont"/>
    <w:uiPriority w:val="99"/>
    <w:semiHidden/>
    <w:unhideWhenUsed/>
    <w:rsid w:val="001F2892"/>
    <w:rPr>
      <w:sz w:val="16"/>
      <w:szCs w:val="16"/>
    </w:rPr>
  </w:style>
  <w:style w:type="paragraph" w:styleId="CommentText">
    <w:name w:val="annotation text"/>
    <w:basedOn w:val="Normal"/>
    <w:link w:val="CommentTextChar"/>
    <w:uiPriority w:val="99"/>
    <w:semiHidden/>
    <w:unhideWhenUsed/>
    <w:rsid w:val="001F2892"/>
    <w:pPr>
      <w:spacing w:line="240" w:lineRule="auto"/>
    </w:pPr>
    <w:rPr>
      <w:sz w:val="20"/>
      <w:szCs w:val="20"/>
    </w:rPr>
  </w:style>
  <w:style w:type="character" w:customStyle="1" w:styleId="CommentTextChar">
    <w:name w:val="Comment Text Char"/>
    <w:basedOn w:val="DefaultParagraphFont"/>
    <w:link w:val="CommentText"/>
    <w:uiPriority w:val="99"/>
    <w:semiHidden/>
    <w:rsid w:val="001F2892"/>
    <w:rPr>
      <w:rFonts w:ascii="Times New Roman" w:hAnsi="Times New Roman" w:cs="Arial"/>
      <w:sz w:val="20"/>
      <w:szCs w:val="20"/>
    </w:rPr>
  </w:style>
  <w:style w:type="paragraph" w:styleId="CommentSubject">
    <w:name w:val="annotation subject"/>
    <w:basedOn w:val="CommentText"/>
    <w:next w:val="CommentText"/>
    <w:link w:val="CommentSubjectChar"/>
    <w:uiPriority w:val="99"/>
    <w:semiHidden/>
    <w:unhideWhenUsed/>
    <w:rsid w:val="001F2892"/>
    <w:rPr>
      <w:b/>
      <w:bCs/>
    </w:rPr>
  </w:style>
  <w:style w:type="character" w:customStyle="1" w:styleId="CommentSubjectChar">
    <w:name w:val="Comment Subject Char"/>
    <w:basedOn w:val="CommentTextChar"/>
    <w:link w:val="CommentSubject"/>
    <w:uiPriority w:val="99"/>
    <w:semiHidden/>
    <w:rsid w:val="001F2892"/>
    <w:rPr>
      <w:rFonts w:ascii="Times New Roman" w:hAnsi="Times New Roman" w:cs="Arial"/>
      <w:b/>
      <w:bCs/>
      <w:sz w:val="20"/>
      <w:szCs w:val="20"/>
    </w:rPr>
  </w:style>
  <w:style w:type="paragraph" w:styleId="BalloonText">
    <w:name w:val="Balloon Text"/>
    <w:basedOn w:val="Normal"/>
    <w:link w:val="BalloonTextChar"/>
    <w:uiPriority w:val="99"/>
    <w:semiHidden/>
    <w:unhideWhenUsed/>
    <w:rsid w:val="001F28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289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8339">
      <w:bodyDiv w:val="1"/>
      <w:marLeft w:val="0"/>
      <w:marRight w:val="0"/>
      <w:marTop w:val="0"/>
      <w:marBottom w:val="0"/>
      <w:divBdr>
        <w:top w:val="none" w:sz="0" w:space="0" w:color="auto"/>
        <w:left w:val="none" w:sz="0" w:space="0" w:color="auto"/>
        <w:bottom w:val="none" w:sz="0" w:space="0" w:color="auto"/>
        <w:right w:val="none" w:sz="0" w:space="0" w:color="auto"/>
      </w:divBdr>
    </w:div>
    <w:div w:id="80565790">
      <w:bodyDiv w:val="1"/>
      <w:marLeft w:val="0"/>
      <w:marRight w:val="0"/>
      <w:marTop w:val="0"/>
      <w:marBottom w:val="0"/>
      <w:divBdr>
        <w:top w:val="none" w:sz="0" w:space="0" w:color="auto"/>
        <w:left w:val="none" w:sz="0" w:space="0" w:color="auto"/>
        <w:bottom w:val="none" w:sz="0" w:space="0" w:color="auto"/>
        <w:right w:val="none" w:sz="0" w:space="0" w:color="auto"/>
      </w:divBdr>
      <w:divsChild>
        <w:div w:id="946428719">
          <w:marLeft w:val="547"/>
          <w:marRight w:val="0"/>
          <w:marTop w:val="0"/>
          <w:marBottom w:val="0"/>
          <w:divBdr>
            <w:top w:val="none" w:sz="0" w:space="0" w:color="auto"/>
            <w:left w:val="none" w:sz="0" w:space="0" w:color="auto"/>
            <w:bottom w:val="none" w:sz="0" w:space="0" w:color="auto"/>
            <w:right w:val="none" w:sz="0" w:space="0" w:color="auto"/>
          </w:divBdr>
        </w:div>
        <w:div w:id="406878843">
          <w:marLeft w:val="360"/>
          <w:marRight w:val="0"/>
          <w:marTop w:val="0"/>
          <w:marBottom w:val="0"/>
          <w:divBdr>
            <w:top w:val="none" w:sz="0" w:space="0" w:color="auto"/>
            <w:left w:val="none" w:sz="0" w:space="0" w:color="auto"/>
            <w:bottom w:val="none" w:sz="0" w:space="0" w:color="auto"/>
            <w:right w:val="none" w:sz="0" w:space="0" w:color="auto"/>
          </w:divBdr>
        </w:div>
        <w:div w:id="683215930">
          <w:marLeft w:val="360"/>
          <w:marRight w:val="0"/>
          <w:marTop w:val="0"/>
          <w:marBottom w:val="0"/>
          <w:divBdr>
            <w:top w:val="none" w:sz="0" w:space="0" w:color="auto"/>
            <w:left w:val="none" w:sz="0" w:space="0" w:color="auto"/>
            <w:bottom w:val="none" w:sz="0" w:space="0" w:color="auto"/>
            <w:right w:val="none" w:sz="0" w:space="0" w:color="auto"/>
          </w:divBdr>
        </w:div>
        <w:div w:id="1038163370">
          <w:marLeft w:val="360"/>
          <w:marRight w:val="0"/>
          <w:marTop w:val="0"/>
          <w:marBottom w:val="0"/>
          <w:divBdr>
            <w:top w:val="none" w:sz="0" w:space="0" w:color="auto"/>
            <w:left w:val="none" w:sz="0" w:space="0" w:color="auto"/>
            <w:bottom w:val="none" w:sz="0" w:space="0" w:color="auto"/>
            <w:right w:val="none" w:sz="0" w:space="0" w:color="auto"/>
          </w:divBdr>
        </w:div>
        <w:div w:id="1786971209">
          <w:marLeft w:val="360"/>
          <w:marRight w:val="0"/>
          <w:marTop w:val="0"/>
          <w:marBottom w:val="0"/>
          <w:divBdr>
            <w:top w:val="none" w:sz="0" w:space="0" w:color="auto"/>
            <w:left w:val="none" w:sz="0" w:space="0" w:color="auto"/>
            <w:bottom w:val="none" w:sz="0" w:space="0" w:color="auto"/>
            <w:right w:val="none" w:sz="0" w:space="0" w:color="auto"/>
          </w:divBdr>
        </w:div>
        <w:div w:id="496698419">
          <w:marLeft w:val="360"/>
          <w:marRight w:val="0"/>
          <w:marTop w:val="0"/>
          <w:marBottom w:val="0"/>
          <w:divBdr>
            <w:top w:val="none" w:sz="0" w:space="0" w:color="auto"/>
            <w:left w:val="none" w:sz="0" w:space="0" w:color="auto"/>
            <w:bottom w:val="none" w:sz="0" w:space="0" w:color="auto"/>
            <w:right w:val="none" w:sz="0" w:space="0" w:color="auto"/>
          </w:divBdr>
        </w:div>
        <w:div w:id="1351951086">
          <w:marLeft w:val="1080"/>
          <w:marRight w:val="0"/>
          <w:marTop w:val="0"/>
          <w:marBottom w:val="0"/>
          <w:divBdr>
            <w:top w:val="none" w:sz="0" w:space="0" w:color="auto"/>
            <w:left w:val="none" w:sz="0" w:space="0" w:color="auto"/>
            <w:bottom w:val="none" w:sz="0" w:space="0" w:color="auto"/>
            <w:right w:val="none" w:sz="0" w:space="0" w:color="auto"/>
          </w:divBdr>
        </w:div>
      </w:divsChild>
    </w:div>
    <w:div w:id="275599372">
      <w:bodyDiv w:val="1"/>
      <w:marLeft w:val="0"/>
      <w:marRight w:val="0"/>
      <w:marTop w:val="0"/>
      <w:marBottom w:val="0"/>
      <w:divBdr>
        <w:top w:val="none" w:sz="0" w:space="0" w:color="auto"/>
        <w:left w:val="none" w:sz="0" w:space="0" w:color="auto"/>
        <w:bottom w:val="none" w:sz="0" w:space="0" w:color="auto"/>
        <w:right w:val="none" w:sz="0" w:space="0" w:color="auto"/>
      </w:divBdr>
      <w:divsChild>
        <w:div w:id="1546479104">
          <w:marLeft w:val="274"/>
          <w:marRight w:val="0"/>
          <w:marTop w:val="150"/>
          <w:marBottom w:val="0"/>
          <w:divBdr>
            <w:top w:val="none" w:sz="0" w:space="0" w:color="auto"/>
            <w:left w:val="none" w:sz="0" w:space="0" w:color="auto"/>
            <w:bottom w:val="none" w:sz="0" w:space="0" w:color="auto"/>
            <w:right w:val="none" w:sz="0" w:space="0" w:color="auto"/>
          </w:divBdr>
        </w:div>
        <w:div w:id="647976698">
          <w:marLeft w:val="274"/>
          <w:marRight w:val="0"/>
          <w:marTop w:val="150"/>
          <w:marBottom w:val="0"/>
          <w:divBdr>
            <w:top w:val="none" w:sz="0" w:space="0" w:color="auto"/>
            <w:left w:val="none" w:sz="0" w:space="0" w:color="auto"/>
            <w:bottom w:val="none" w:sz="0" w:space="0" w:color="auto"/>
            <w:right w:val="none" w:sz="0" w:space="0" w:color="auto"/>
          </w:divBdr>
        </w:div>
        <w:div w:id="1637950704">
          <w:marLeft w:val="274"/>
          <w:marRight w:val="0"/>
          <w:marTop w:val="150"/>
          <w:marBottom w:val="0"/>
          <w:divBdr>
            <w:top w:val="none" w:sz="0" w:space="0" w:color="auto"/>
            <w:left w:val="none" w:sz="0" w:space="0" w:color="auto"/>
            <w:bottom w:val="none" w:sz="0" w:space="0" w:color="auto"/>
            <w:right w:val="none" w:sz="0" w:space="0" w:color="auto"/>
          </w:divBdr>
        </w:div>
        <w:div w:id="1686788047">
          <w:marLeft w:val="274"/>
          <w:marRight w:val="0"/>
          <w:marTop w:val="150"/>
          <w:marBottom w:val="0"/>
          <w:divBdr>
            <w:top w:val="none" w:sz="0" w:space="0" w:color="auto"/>
            <w:left w:val="none" w:sz="0" w:space="0" w:color="auto"/>
            <w:bottom w:val="none" w:sz="0" w:space="0" w:color="auto"/>
            <w:right w:val="none" w:sz="0" w:space="0" w:color="auto"/>
          </w:divBdr>
        </w:div>
        <w:div w:id="2086298558">
          <w:marLeft w:val="274"/>
          <w:marRight w:val="0"/>
          <w:marTop w:val="150"/>
          <w:marBottom w:val="0"/>
          <w:divBdr>
            <w:top w:val="none" w:sz="0" w:space="0" w:color="auto"/>
            <w:left w:val="none" w:sz="0" w:space="0" w:color="auto"/>
            <w:bottom w:val="none" w:sz="0" w:space="0" w:color="auto"/>
            <w:right w:val="none" w:sz="0" w:space="0" w:color="auto"/>
          </w:divBdr>
        </w:div>
        <w:div w:id="124786033">
          <w:marLeft w:val="274"/>
          <w:marRight w:val="0"/>
          <w:marTop w:val="150"/>
          <w:marBottom w:val="0"/>
          <w:divBdr>
            <w:top w:val="none" w:sz="0" w:space="0" w:color="auto"/>
            <w:left w:val="none" w:sz="0" w:space="0" w:color="auto"/>
            <w:bottom w:val="none" w:sz="0" w:space="0" w:color="auto"/>
            <w:right w:val="none" w:sz="0" w:space="0" w:color="auto"/>
          </w:divBdr>
        </w:div>
      </w:divsChild>
    </w:div>
    <w:div w:id="276761623">
      <w:bodyDiv w:val="1"/>
      <w:marLeft w:val="0"/>
      <w:marRight w:val="0"/>
      <w:marTop w:val="0"/>
      <w:marBottom w:val="0"/>
      <w:divBdr>
        <w:top w:val="none" w:sz="0" w:space="0" w:color="auto"/>
        <w:left w:val="none" w:sz="0" w:space="0" w:color="auto"/>
        <w:bottom w:val="none" w:sz="0" w:space="0" w:color="auto"/>
        <w:right w:val="none" w:sz="0" w:space="0" w:color="auto"/>
      </w:divBdr>
    </w:div>
    <w:div w:id="292100008">
      <w:bodyDiv w:val="1"/>
      <w:marLeft w:val="0"/>
      <w:marRight w:val="0"/>
      <w:marTop w:val="0"/>
      <w:marBottom w:val="0"/>
      <w:divBdr>
        <w:top w:val="none" w:sz="0" w:space="0" w:color="auto"/>
        <w:left w:val="none" w:sz="0" w:space="0" w:color="auto"/>
        <w:bottom w:val="none" w:sz="0" w:space="0" w:color="auto"/>
        <w:right w:val="none" w:sz="0" w:space="0" w:color="auto"/>
      </w:divBdr>
    </w:div>
    <w:div w:id="321009371">
      <w:bodyDiv w:val="1"/>
      <w:marLeft w:val="0"/>
      <w:marRight w:val="0"/>
      <w:marTop w:val="0"/>
      <w:marBottom w:val="0"/>
      <w:divBdr>
        <w:top w:val="none" w:sz="0" w:space="0" w:color="auto"/>
        <w:left w:val="none" w:sz="0" w:space="0" w:color="auto"/>
        <w:bottom w:val="none" w:sz="0" w:space="0" w:color="auto"/>
        <w:right w:val="none" w:sz="0" w:space="0" w:color="auto"/>
      </w:divBdr>
    </w:div>
    <w:div w:id="322896575">
      <w:bodyDiv w:val="1"/>
      <w:marLeft w:val="0"/>
      <w:marRight w:val="0"/>
      <w:marTop w:val="0"/>
      <w:marBottom w:val="0"/>
      <w:divBdr>
        <w:top w:val="none" w:sz="0" w:space="0" w:color="auto"/>
        <w:left w:val="none" w:sz="0" w:space="0" w:color="auto"/>
        <w:bottom w:val="none" w:sz="0" w:space="0" w:color="auto"/>
        <w:right w:val="none" w:sz="0" w:space="0" w:color="auto"/>
      </w:divBdr>
    </w:div>
    <w:div w:id="355540995">
      <w:bodyDiv w:val="1"/>
      <w:marLeft w:val="0"/>
      <w:marRight w:val="0"/>
      <w:marTop w:val="0"/>
      <w:marBottom w:val="0"/>
      <w:divBdr>
        <w:top w:val="none" w:sz="0" w:space="0" w:color="auto"/>
        <w:left w:val="none" w:sz="0" w:space="0" w:color="auto"/>
        <w:bottom w:val="none" w:sz="0" w:space="0" w:color="auto"/>
        <w:right w:val="none" w:sz="0" w:space="0" w:color="auto"/>
      </w:divBdr>
    </w:div>
    <w:div w:id="676539315">
      <w:bodyDiv w:val="1"/>
      <w:marLeft w:val="0"/>
      <w:marRight w:val="0"/>
      <w:marTop w:val="0"/>
      <w:marBottom w:val="0"/>
      <w:divBdr>
        <w:top w:val="none" w:sz="0" w:space="0" w:color="auto"/>
        <w:left w:val="none" w:sz="0" w:space="0" w:color="auto"/>
        <w:bottom w:val="none" w:sz="0" w:space="0" w:color="auto"/>
        <w:right w:val="none" w:sz="0" w:space="0" w:color="auto"/>
      </w:divBdr>
    </w:div>
    <w:div w:id="849680205">
      <w:bodyDiv w:val="1"/>
      <w:marLeft w:val="0"/>
      <w:marRight w:val="0"/>
      <w:marTop w:val="0"/>
      <w:marBottom w:val="0"/>
      <w:divBdr>
        <w:top w:val="none" w:sz="0" w:space="0" w:color="auto"/>
        <w:left w:val="none" w:sz="0" w:space="0" w:color="auto"/>
        <w:bottom w:val="none" w:sz="0" w:space="0" w:color="auto"/>
        <w:right w:val="none" w:sz="0" w:space="0" w:color="auto"/>
      </w:divBdr>
    </w:div>
    <w:div w:id="879439276">
      <w:bodyDiv w:val="1"/>
      <w:marLeft w:val="0"/>
      <w:marRight w:val="0"/>
      <w:marTop w:val="0"/>
      <w:marBottom w:val="0"/>
      <w:divBdr>
        <w:top w:val="none" w:sz="0" w:space="0" w:color="auto"/>
        <w:left w:val="none" w:sz="0" w:space="0" w:color="auto"/>
        <w:bottom w:val="none" w:sz="0" w:space="0" w:color="auto"/>
        <w:right w:val="none" w:sz="0" w:space="0" w:color="auto"/>
      </w:divBdr>
      <w:divsChild>
        <w:div w:id="370963437">
          <w:marLeft w:val="274"/>
          <w:marRight w:val="0"/>
          <w:marTop w:val="150"/>
          <w:marBottom w:val="0"/>
          <w:divBdr>
            <w:top w:val="none" w:sz="0" w:space="0" w:color="auto"/>
            <w:left w:val="none" w:sz="0" w:space="0" w:color="auto"/>
            <w:bottom w:val="none" w:sz="0" w:space="0" w:color="auto"/>
            <w:right w:val="none" w:sz="0" w:space="0" w:color="auto"/>
          </w:divBdr>
        </w:div>
        <w:div w:id="2126728232">
          <w:marLeft w:val="274"/>
          <w:marRight w:val="0"/>
          <w:marTop w:val="150"/>
          <w:marBottom w:val="0"/>
          <w:divBdr>
            <w:top w:val="none" w:sz="0" w:space="0" w:color="auto"/>
            <w:left w:val="none" w:sz="0" w:space="0" w:color="auto"/>
            <w:bottom w:val="none" w:sz="0" w:space="0" w:color="auto"/>
            <w:right w:val="none" w:sz="0" w:space="0" w:color="auto"/>
          </w:divBdr>
        </w:div>
        <w:div w:id="307247965">
          <w:marLeft w:val="274"/>
          <w:marRight w:val="0"/>
          <w:marTop w:val="150"/>
          <w:marBottom w:val="0"/>
          <w:divBdr>
            <w:top w:val="none" w:sz="0" w:space="0" w:color="auto"/>
            <w:left w:val="none" w:sz="0" w:space="0" w:color="auto"/>
            <w:bottom w:val="none" w:sz="0" w:space="0" w:color="auto"/>
            <w:right w:val="none" w:sz="0" w:space="0" w:color="auto"/>
          </w:divBdr>
        </w:div>
        <w:div w:id="1427923777">
          <w:marLeft w:val="274"/>
          <w:marRight w:val="0"/>
          <w:marTop w:val="150"/>
          <w:marBottom w:val="0"/>
          <w:divBdr>
            <w:top w:val="none" w:sz="0" w:space="0" w:color="auto"/>
            <w:left w:val="none" w:sz="0" w:space="0" w:color="auto"/>
            <w:bottom w:val="none" w:sz="0" w:space="0" w:color="auto"/>
            <w:right w:val="none" w:sz="0" w:space="0" w:color="auto"/>
          </w:divBdr>
        </w:div>
        <w:div w:id="217715513">
          <w:marLeft w:val="274"/>
          <w:marRight w:val="0"/>
          <w:marTop w:val="150"/>
          <w:marBottom w:val="0"/>
          <w:divBdr>
            <w:top w:val="none" w:sz="0" w:space="0" w:color="auto"/>
            <w:left w:val="none" w:sz="0" w:space="0" w:color="auto"/>
            <w:bottom w:val="none" w:sz="0" w:space="0" w:color="auto"/>
            <w:right w:val="none" w:sz="0" w:space="0" w:color="auto"/>
          </w:divBdr>
        </w:div>
        <w:div w:id="892352157">
          <w:marLeft w:val="274"/>
          <w:marRight w:val="0"/>
          <w:marTop w:val="150"/>
          <w:marBottom w:val="0"/>
          <w:divBdr>
            <w:top w:val="none" w:sz="0" w:space="0" w:color="auto"/>
            <w:left w:val="none" w:sz="0" w:space="0" w:color="auto"/>
            <w:bottom w:val="none" w:sz="0" w:space="0" w:color="auto"/>
            <w:right w:val="none" w:sz="0" w:space="0" w:color="auto"/>
          </w:divBdr>
        </w:div>
      </w:divsChild>
    </w:div>
    <w:div w:id="1100757932">
      <w:bodyDiv w:val="1"/>
      <w:marLeft w:val="0"/>
      <w:marRight w:val="0"/>
      <w:marTop w:val="0"/>
      <w:marBottom w:val="0"/>
      <w:divBdr>
        <w:top w:val="none" w:sz="0" w:space="0" w:color="auto"/>
        <w:left w:val="none" w:sz="0" w:space="0" w:color="auto"/>
        <w:bottom w:val="none" w:sz="0" w:space="0" w:color="auto"/>
        <w:right w:val="none" w:sz="0" w:space="0" w:color="auto"/>
      </w:divBdr>
      <w:divsChild>
        <w:div w:id="248932388">
          <w:marLeft w:val="360"/>
          <w:marRight w:val="0"/>
          <w:marTop w:val="150"/>
          <w:marBottom w:val="0"/>
          <w:divBdr>
            <w:top w:val="none" w:sz="0" w:space="0" w:color="auto"/>
            <w:left w:val="none" w:sz="0" w:space="0" w:color="auto"/>
            <w:bottom w:val="none" w:sz="0" w:space="0" w:color="auto"/>
            <w:right w:val="none" w:sz="0" w:space="0" w:color="auto"/>
          </w:divBdr>
        </w:div>
        <w:div w:id="1791898165">
          <w:marLeft w:val="907"/>
          <w:marRight w:val="0"/>
          <w:marTop w:val="75"/>
          <w:marBottom w:val="0"/>
          <w:divBdr>
            <w:top w:val="none" w:sz="0" w:space="0" w:color="auto"/>
            <w:left w:val="none" w:sz="0" w:space="0" w:color="auto"/>
            <w:bottom w:val="none" w:sz="0" w:space="0" w:color="auto"/>
            <w:right w:val="none" w:sz="0" w:space="0" w:color="auto"/>
          </w:divBdr>
        </w:div>
        <w:div w:id="1161697680">
          <w:marLeft w:val="360"/>
          <w:marRight w:val="0"/>
          <w:marTop w:val="150"/>
          <w:marBottom w:val="0"/>
          <w:divBdr>
            <w:top w:val="none" w:sz="0" w:space="0" w:color="auto"/>
            <w:left w:val="none" w:sz="0" w:space="0" w:color="auto"/>
            <w:bottom w:val="none" w:sz="0" w:space="0" w:color="auto"/>
            <w:right w:val="none" w:sz="0" w:space="0" w:color="auto"/>
          </w:divBdr>
        </w:div>
        <w:div w:id="945580928">
          <w:marLeft w:val="907"/>
          <w:marRight w:val="0"/>
          <w:marTop w:val="75"/>
          <w:marBottom w:val="0"/>
          <w:divBdr>
            <w:top w:val="none" w:sz="0" w:space="0" w:color="auto"/>
            <w:left w:val="none" w:sz="0" w:space="0" w:color="auto"/>
            <w:bottom w:val="none" w:sz="0" w:space="0" w:color="auto"/>
            <w:right w:val="none" w:sz="0" w:space="0" w:color="auto"/>
          </w:divBdr>
        </w:div>
        <w:div w:id="1238980596">
          <w:marLeft w:val="907"/>
          <w:marRight w:val="0"/>
          <w:marTop w:val="75"/>
          <w:marBottom w:val="0"/>
          <w:divBdr>
            <w:top w:val="none" w:sz="0" w:space="0" w:color="auto"/>
            <w:left w:val="none" w:sz="0" w:space="0" w:color="auto"/>
            <w:bottom w:val="none" w:sz="0" w:space="0" w:color="auto"/>
            <w:right w:val="none" w:sz="0" w:space="0" w:color="auto"/>
          </w:divBdr>
        </w:div>
        <w:div w:id="1694107252">
          <w:marLeft w:val="907"/>
          <w:marRight w:val="0"/>
          <w:marTop w:val="75"/>
          <w:marBottom w:val="0"/>
          <w:divBdr>
            <w:top w:val="none" w:sz="0" w:space="0" w:color="auto"/>
            <w:left w:val="none" w:sz="0" w:space="0" w:color="auto"/>
            <w:bottom w:val="none" w:sz="0" w:space="0" w:color="auto"/>
            <w:right w:val="none" w:sz="0" w:space="0" w:color="auto"/>
          </w:divBdr>
        </w:div>
        <w:div w:id="1962612188">
          <w:marLeft w:val="360"/>
          <w:marRight w:val="0"/>
          <w:marTop w:val="150"/>
          <w:marBottom w:val="0"/>
          <w:divBdr>
            <w:top w:val="none" w:sz="0" w:space="0" w:color="auto"/>
            <w:left w:val="none" w:sz="0" w:space="0" w:color="auto"/>
            <w:bottom w:val="none" w:sz="0" w:space="0" w:color="auto"/>
            <w:right w:val="none" w:sz="0" w:space="0" w:color="auto"/>
          </w:divBdr>
        </w:div>
        <w:div w:id="963384830">
          <w:marLeft w:val="907"/>
          <w:marRight w:val="0"/>
          <w:marTop w:val="75"/>
          <w:marBottom w:val="0"/>
          <w:divBdr>
            <w:top w:val="none" w:sz="0" w:space="0" w:color="auto"/>
            <w:left w:val="none" w:sz="0" w:space="0" w:color="auto"/>
            <w:bottom w:val="none" w:sz="0" w:space="0" w:color="auto"/>
            <w:right w:val="none" w:sz="0" w:space="0" w:color="auto"/>
          </w:divBdr>
        </w:div>
        <w:div w:id="2073697913">
          <w:marLeft w:val="360"/>
          <w:marRight w:val="0"/>
          <w:marTop w:val="150"/>
          <w:marBottom w:val="0"/>
          <w:divBdr>
            <w:top w:val="none" w:sz="0" w:space="0" w:color="auto"/>
            <w:left w:val="none" w:sz="0" w:space="0" w:color="auto"/>
            <w:bottom w:val="none" w:sz="0" w:space="0" w:color="auto"/>
            <w:right w:val="none" w:sz="0" w:space="0" w:color="auto"/>
          </w:divBdr>
        </w:div>
        <w:div w:id="1599823740">
          <w:marLeft w:val="907"/>
          <w:marRight w:val="0"/>
          <w:marTop w:val="75"/>
          <w:marBottom w:val="0"/>
          <w:divBdr>
            <w:top w:val="none" w:sz="0" w:space="0" w:color="auto"/>
            <w:left w:val="none" w:sz="0" w:space="0" w:color="auto"/>
            <w:bottom w:val="none" w:sz="0" w:space="0" w:color="auto"/>
            <w:right w:val="none" w:sz="0" w:space="0" w:color="auto"/>
          </w:divBdr>
        </w:div>
        <w:div w:id="949240041">
          <w:marLeft w:val="907"/>
          <w:marRight w:val="0"/>
          <w:marTop w:val="75"/>
          <w:marBottom w:val="0"/>
          <w:divBdr>
            <w:top w:val="none" w:sz="0" w:space="0" w:color="auto"/>
            <w:left w:val="none" w:sz="0" w:space="0" w:color="auto"/>
            <w:bottom w:val="none" w:sz="0" w:space="0" w:color="auto"/>
            <w:right w:val="none" w:sz="0" w:space="0" w:color="auto"/>
          </w:divBdr>
        </w:div>
        <w:div w:id="442186480">
          <w:marLeft w:val="1440"/>
          <w:marRight w:val="0"/>
          <w:marTop w:val="0"/>
          <w:marBottom w:val="160"/>
          <w:divBdr>
            <w:top w:val="none" w:sz="0" w:space="0" w:color="auto"/>
            <w:left w:val="none" w:sz="0" w:space="0" w:color="auto"/>
            <w:bottom w:val="none" w:sz="0" w:space="0" w:color="auto"/>
            <w:right w:val="none" w:sz="0" w:space="0" w:color="auto"/>
          </w:divBdr>
        </w:div>
        <w:div w:id="1392079752">
          <w:marLeft w:val="1987"/>
          <w:marRight w:val="0"/>
          <w:marTop w:val="0"/>
          <w:marBottom w:val="160"/>
          <w:divBdr>
            <w:top w:val="none" w:sz="0" w:space="0" w:color="auto"/>
            <w:left w:val="none" w:sz="0" w:space="0" w:color="auto"/>
            <w:bottom w:val="none" w:sz="0" w:space="0" w:color="auto"/>
            <w:right w:val="none" w:sz="0" w:space="0" w:color="auto"/>
          </w:divBdr>
        </w:div>
        <w:div w:id="1143809613">
          <w:marLeft w:val="1987"/>
          <w:marRight w:val="0"/>
          <w:marTop w:val="0"/>
          <w:marBottom w:val="160"/>
          <w:divBdr>
            <w:top w:val="none" w:sz="0" w:space="0" w:color="auto"/>
            <w:left w:val="none" w:sz="0" w:space="0" w:color="auto"/>
            <w:bottom w:val="none" w:sz="0" w:space="0" w:color="auto"/>
            <w:right w:val="none" w:sz="0" w:space="0" w:color="auto"/>
          </w:divBdr>
        </w:div>
        <w:div w:id="1102989433">
          <w:marLeft w:val="1987"/>
          <w:marRight w:val="0"/>
          <w:marTop w:val="0"/>
          <w:marBottom w:val="160"/>
          <w:divBdr>
            <w:top w:val="none" w:sz="0" w:space="0" w:color="auto"/>
            <w:left w:val="none" w:sz="0" w:space="0" w:color="auto"/>
            <w:bottom w:val="none" w:sz="0" w:space="0" w:color="auto"/>
            <w:right w:val="none" w:sz="0" w:space="0" w:color="auto"/>
          </w:divBdr>
        </w:div>
        <w:div w:id="2006274627">
          <w:marLeft w:val="1987"/>
          <w:marRight w:val="0"/>
          <w:marTop w:val="0"/>
          <w:marBottom w:val="160"/>
          <w:divBdr>
            <w:top w:val="none" w:sz="0" w:space="0" w:color="auto"/>
            <w:left w:val="none" w:sz="0" w:space="0" w:color="auto"/>
            <w:bottom w:val="none" w:sz="0" w:space="0" w:color="auto"/>
            <w:right w:val="none" w:sz="0" w:space="0" w:color="auto"/>
          </w:divBdr>
        </w:div>
        <w:div w:id="1018585097">
          <w:marLeft w:val="1987"/>
          <w:marRight w:val="0"/>
          <w:marTop w:val="0"/>
          <w:marBottom w:val="160"/>
          <w:divBdr>
            <w:top w:val="none" w:sz="0" w:space="0" w:color="auto"/>
            <w:left w:val="none" w:sz="0" w:space="0" w:color="auto"/>
            <w:bottom w:val="none" w:sz="0" w:space="0" w:color="auto"/>
            <w:right w:val="none" w:sz="0" w:space="0" w:color="auto"/>
          </w:divBdr>
        </w:div>
        <w:div w:id="1914507499">
          <w:marLeft w:val="1440"/>
          <w:marRight w:val="0"/>
          <w:marTop w:val="0"/>
          <w:marBottom w:val="160"/>
          <w:divBdr>
            <w:top w:val="none" w:sz="0" w:space="0" w:color="auto"/>
            <w:left w:val="none" w:sz="0" w:space="0" w:color="auto"/>
            <w:bottom w:val="none" w:sz="0" w:space="0" w:color="auto"/>
            <w:right w:val="none" w:sz="0" w:space="0" w:color="auto"/>
          </w:divBdr>
        </w:div>
        <w:div w:id="1094782562">
          <w:marLeft w:val="1987"/>
          <w:marRight w:val="0"/>
          <w:marTop w:val="0"/>
          <w:marBottom w:val="160"/>
          <w:divBdr>
            <w:top w:val="none" w:sz="0" w:space="0" w:color="auto"/>
            <w:left w:val="none" w:sz="0" w:space="0" w:color="auto"/>
            <w:bottom w:val="none" w:sz="0" w:space="0" w:color="auto"/>
            <w:right w:val="none" w:sz="0" w:space="0" w:color="auto"/>
          </w:divBdr>
        </w:div>
      </w:divsChild>
    </w:div>
    <w:div w:id="1107579762">
      <w:bodyDiv w:val="1"/>
      <w:marLeft w:val="0"/>
      <w:marRight w:val="0"/>
      <w:marTop w:val="0"/>
      <w:marBottom w:val="0"/>
      <w:divBdr>
        <w:top w:val="none" w:sz="0" w:space="0" w:color="auto"/>
        <w:left w:val="none" w:sz="0" w:space="0" w:color="auto"/>
        <w:bottom w:val="none" w:sz="0" w:space="0" w:color="auto"/>
        <w:right w:val="none" w:sz="0" w:space="0" w:color="auto"/>
      </w:divBdr>
    </w:div>
    <w:div w:id="1184829795">
      <w:bodyDiv w:val="1"/>
      <w:marLeft w:val="0"/>
      <w:marRight w:val="0"/>
      <w:marTop w:val="0"/>
      <w:marBottom w:val="0"/>
      <w:divBdr>
        <w:top w:val="none" w:sz="0" w:space="0" w:color="auto"/>
        <w:left w:val="none" w:sz="0" w:space="0" w:color="auto"/>
        <w:bottom w:val="none" w:sz="0" w:space="0" w:color="auto"/>
        <w:right w:val="none" w:sz="0" w:space="0" w:color="auto"/>
      </w:divBdr>
    </w:div>
    <w:div w:id="1233585319">
      <w:bodyDiv w:val="1"/>
      <w:marLeft w:val="0"/>
      <w:marRight w:val="0"/>
      <w:marTop w:val="0"/>
      <w:marBottom w:val="0"/>
      <w:divBdr>
        <w:top w:val="none" w:sz="0" w:space="0" w:color="auto"/>
        <w:left w:val="none" w:sz="0" w:space="0" w:color="auto"/>
        <w:bottom w:val="none" w:sz="0" w:space="0" w:color="auto"/>
        <w:right w:val="none" w:sz="0" w:space="0" w:color="auto"/>
      </w:divBdr>
    </w:div>
    <w:div w:id="1333334289">
      <w:bodyDiv w:val="1"/>
      <w:marLeft w:val="0"/>
      <w:marRight w:val="0"/>
      <w:marTop w:val="0"/>
      <w:marBottom w:val="0"/>
      <w:divBdr>
        <w:top w:val="none" w:sz="0" w:space="0" w:color="auto"/>
        <w:left w:val="none" w:sz="0" w:space="0" w:color="auto"/>
        <w:bottom w:val="none" w:sz="0" w:space="0" w:color="auto"/>
        <w:right w:val="none" w:sz="0" w:space="0" w:color="auto"/>
      </w:divBdr>
      <w:divsChild>
        <w:div w:id="2130539399">
          <w:marLeft w:val="274"/>
          <w:marRight w:val="0"/>
          <w:marTop w:val="150"/>
          <w:marBottom w:val="0"/>
          <w:divBdr>
            <w:top w:val="none" w:sz="0" w:space="0" w:color="auto"/>
            <w:left w:val="none" w:sz="0" w:space="0" w:color="auto"/>
            <w:bottom w:val="none" w:sz="0" w:space="0" w:color="auto"/>
            <w:right w:val="none" w:sz="0" w:space="0" w:color="auto"/>
          </w:divBdr>
        </w:div>
        <w:div w:id="53243956">
          <w:marLeft w:val="274"/>
          <w:marRight w:val="0"/>
          <w:marTop w:val="150"/>
          <w:marBottom w:val="0"/>
          <w:divBdr>
            <w:top w:val="none" w:sz="0" w:space="0" w:color="auto"/>
            <w:left w:val="none" w:sz="0" w:space="0" w:color="auto"/>
            <w:bottom w:val="none" w:sz="0" w:space="0" w:color="auto"/>
            <w:right w:val="none" w:sz="0" w:space="0" w:color="auto"/>
          </w:divBdr>
        </w:div>
        <w:div w:id="354038835">
          <w:marLeft w:val="274"/>
          <w:marRight w:val="0"/>
          <w:marTop w:val="150"/>
          <w:marBottom w:val="0"/>
          <w:divBdr>
            <w:top w:val="none" w:sz="0" w:space="0" w:color="auto"/>
            <w:left w:val="none" w:sz="0" w:space="0" w:color="auto"/>
            <w:bottom w:val="none" w:sz="0" w:space="0" w:color="auto"/>
            <w:right w:val="none" w:sz="0" w:space="0" w:color="auto"/>
          </w:divBdr>
        </w:div>
        <w:div w:id="306978666">
          <w:marLeft w:val="274"/>
          <w:marRight w:val="0"/>
          <w:marTop w:val="150"/>
          <w:marBottom w:val="0"/>
          <w:divBdr>
            <w:top w:val="none" w:sz="0" w:space="0" w:color="auto"/>
            <w:left w:val="none" w:sz="0" w:space="0" w:color="auto"/>
            <w:bottom w:val="none" w:sz="0" w:space="0" w:color="auto"/>
            <w:right w:val="none" w:sz="0" w:space="0" w:color="auto"/>
          </w:divBdr>
        </w:div>
        <w:div w:id="1928995281">
          <w:marLeft w:val="274"/>
          <w:marRight w:val="0"/>
          <w:marTop w:val="150"/>
          <w:marBottom w:val="0"/>
          <w:divBdr>
            <w:top w:val="none" w:sz="0" w:space="0" w:color="auto"/>
            <w:left w:val="none" w:sz="0" w:space="0" w:color="auto"/>
            <w:bottom w:val="none" w:sz="0" w:space="0" w:color="auto"/>
            <w:right w:val="none" w:sz="0" w:space="0" w:color="auto"/>
          </w:divBdr>
        </w:div>
      </w:divsChild>
    </w:div>
    <w:div w:id="1442528987">
      <w:bodyDiv w:val="1"/>
      <w:marLeft w:val="0"/>
      <w:marRight w:val="0"/>
      <w:marTop w:val="0"/>
      <w:marBottom w:val="0"/>
      <w:divBdr>
        <w:top w:val="none" w:sz="0" w:space="0" w:color="auto"/>
        <w:left w:val="none" w:sz="0" w:space="0" w:color="auto"/>
        <w:bottom w:val="none" w:sz="0" w:space="0" w:color="auto"/>
        <w:right w:val="none" w:sz="0" w:space="0" w:color="auto"/>
      </w:divBdr>
    </w:div>
    <w:div w:id="1495756258">
      <w:bodyDiv w:val="1"/>
      <w:marLeft w:val="0"/>
      <w:marRight w:val="0"/>
      <w:marTop w:val="0"/>
      <w:marBottom w:val="0"/>
      <w:divBdr>
        <w:top w:val="none" w:sz="0" w:space="0" w:color="auto"/>
        <w:left w:val="none" w:sz="0" w:space="0" w:color="auto"/>
        <w:bottom w:val="none" w:sz="0" w:space="0" w:color="auto"/>
        <w:right w:val="none" w:sz="0" w:space="0" w:color="auto"/>
      </w:divBdr>
    </w:div>
    <w:div w:id="1537042675">
      <w:bodyDiv w:val="1"/>
      <w:marLeft w:val="0"/>
      <w:marRight w:val="0"/>
      <w:marTop w:val="0"/>
      <w:marBottom w:val="0"/>
      <w:divBdr>
        <w:top w:val="none" w:sz="0" w:space="0" w:color="auto"/>
        <w:left w:val="none" w:sz="0" w:space="0" w:color="auto"/>
        <w:bottom w:val="none" w:sz="0" w:space="0" w:color="auto"/>
        <w:right w:val="none" w:sz="0" w:space="0" w:color="auto"/>
      </w:divBdr>
    </w:div>
    <w:div w:id="1537768410">
      <w:bodyDiv w:val="1"/>
      <w:marLeft w:val="0"/>
      <w:marRight w:val="0"/>
      <w:marTop w:val="0"/>
      <w:marBottom w:val="0"/>
      <w:divBdr>
        <w:top w:val="none" w:sz="0" w:space="0" w:color="auto"/>
        <w:left w:val="none" w:sz="0" w:space="0" w:color="auto"/>
        <w:bottom w:val="none" w:sz="0" w:space="0" w:color="auto"/>
        <w:right w:val="none" w:sz="0" w:space="0" w:color="auto"/>
      </w:divBdr>
    </w:div>
    <w:div w:id="1551111931">
      <w:bodyDiv w:val="1"/>
      <w:marLeft w:val="0"/>
      <w:marRight w:val="0"/>
      <w:marTop w:val="0"/>
      <w:marBottom w:val="0"/>
      <w:divBdr>
        <w:top w:val="none" w:sz="0" w:space="0" w:color="auto"/>
        <w:left w:val="none" w:sz="0" w:space="0" w:color="auto"/>
        <w:bottom w:val="none" w:sz="0" w:space="0" w:color="auto"/>
        <w:right w:val="none" w:sz="0" w:space="0" w:color="auto"/>
      </w:divBdr>
      <w:divsChild>
        <w:div w:id="144905479">
          <w:marLeft w:val="360"/>
          <w:marRight w:val="0"/>
          <w:marTop w:val="150"/>
          <w:marBottom w:val="0"/>
          <w:divBdr>
            <w:top w:val="none" w:sz="0" w:space="0" w:color="auto"/>
            <w:left w:val="none" w:sz="0" w:space="0" w:color="auto"/>
            <w:bottom w:val="none" w:sz="0" w:space="0" w:color="auto"/>
            <w:right w:val="none" w:sz="0" w:space="0" w:color="auto"/>
          </w:divBdr>
        </w:div>
        <w:div w:id="905264428">
          <w:marLeft w:val="907"/>
          <w:marRight w:val="0"/>
          <w:marTop w:val="75"/>
          <w:marBottom w:val="0"/>
          <w:divBdr>
            <w:top w:val="none" w:sz="0" w:space="0" w:color="auto"/>
            <w:left w:val="none" w:sz="0" w:space="0" w:color="auto"/>
            <w:bottom w:val="none" w:sz="0" w:space="0" w:color="auto"/>
            <w:right w:val="none" w:sz="0" w:space="0" w:color="auto"/>
          </w:divBdr>
        </w:div>
        <w:div w:id="1943223617">
          <w:marLeft w:val="360"/>
          <w:marRight w:val="0"/>
          <w:marTop w:val="150"/>
          <w:marBottom w:val="0"/>
          <w:divBdr>
            <w:top w:val="none" w:sz="0" w:space="0" w:color="auto"/>
            <w:left w:val="none" w:sz="0" w:space="0" w:color="auto"/>
            <w:bottom w:val="none" w:sz="0" w:space="0" w:color="auto"/>
            <w:right w:val="none" w:sz="0" w:space="0" w:color="auto"/>
          </w:divBdr>
        </w:div>
        <w:div w:id="18438784">
          <w:marLeft w:val="907"/>
          <w:marRight w:val="0"/>
          <w:marTop w:val="75"/>
          <w:marBottom w:val="0"/>
          <w:divBdr>
            <w:top w:val="none" w:sz="0" w:space="0" w:color="auto"/>
            <w:left w:val="none" w:sz="0" w:space="0" w:color="auto"/>
            <w:bottom w:val="none" w:sz="0" w:space="0" w:color="auto"/>
            <w:right w:val="none" w:sz="0" w:space="0" w:color="auto"/>
          </w:divBdr>
        </w:div>
        <w:div w:id="1334727022">
          <w:marLeft w:val="907"/>
          <w:marRight w:val="0"/>
          <w:marTop w:val="75"/>
          <w:marBottom w:val="0"/>
          <w:divBdr>
            <w:top w:val="none" w:sz="0" w:space="0" w:color="auto"/>
            <w:left w:val="none" w:sz="0" w:space="0" w:color="auto"/>
            <w:bottom w:val="none" w:sz="0" w:space="0" w:color="auto"/>
            <w:right w:val="none" w:sz="0" w:space="0" w:color="auto"/>
          </w:divBdr>
        </w:div>
        <w:div w:id="934172754">
          <w:marLeft w:val="907"/>
          <w:marRight w:val="0"/>
          <w:marTop w:val="75"/>
          <w:marBottom w:val="0"/>
          <w:divBdr>
            <w:top w:val="none" w:sz="0" w:space="0" w:color="auto"/>
            <w:left w:val="none" w:sz="0" w:space="0" w:color="auto"/>
            <w:bottom w:val="none" w:sz="0" w:space="0" w:color="auto"/>
            <w:right w:val="none" w:sz="0" w:space="0" w:color="auto"/>
          </w:divBdr>
        </w:div>
        <w:div w:id="1765954169">
          <w:marLeft w:val="360"/>
          <w:marRight w:val="0"/>
          <w:marTop w:val="150"/>
          <w:marBottom w:val="0"/>
          <w:divBdr>
            <w:top w:val="none" w:sz="0" w:space="0" w:color="auto"/>
            <w:left w:val="none" w:sz="0" w:space="0" w:color="auto"/>
            <w:bottom w:val="none" w:sz="0" w:space="0" w:color="auto"/>
            <w:right w:val="none" w:sz="0" w:space="0" w:color="auto"/>
          </w:divBdr>
        </w:div>
        <w:div w:id="1831825660">
          <w:marLeft w:val="907"/>
          <w:marRight w:val="0"/>
          <w:marTop w:val="75"/>
          <w:marBottom w:val="0"/>
          <w:divBdr>
            <w:top w:val="none" w:sz="0" w:space="0" w:color="auto"/>
            <w:left w:val="none" w:sz="0" w:space="0" w:color="auto"/>
            <w:bottom w:val="none" w:sz="0" w:space="0" w:color="auto"/>
            <w:right w:val="none" w:sz="0" w:space="0" w:color="auto"/>
          </w:divBdr>
        </w:div>
        <w:div w:id="1920208907">
          <w:marLeft w:val="360"/>
          <w:marRight w:val="0"/>
          <w:marTop w:val="150"/>
          <w:marBottom w:val="0"/>
          <w:divBdr>
            <w:top w:val="none" w:sz="0" w:space="0" w:color="auto"/>
            <w:left w:val="none" w:sz="0" w:space="0" w:color="auto"/>
            <w:bottom w:val="none" w:sz="0" w:space="0" w:color="auto"/>
            <w:right w:val="none" w:sz="0" w:space="0" w:color="auto"/>
          </w:divBdr>
        </w:div>
        <w:div w:id="733965796">
          <w:marLeft w:val="907"/>
          <w:marRight w:val="0"/>
          <w:marTop w:val="75"/>
          <w:marBottom w:val="0"/>
          <w:divBdr>
            <w:top w:val="none" w:sz="0" w:space="0" w:color="auto"/>
            <w:left w:val="none" w:sz="0" w:space="0" w:color="auto"/>
            <w:bottom w:val="none" w:sz="0" w:space="0" w:color="auto"/>
            <w:right w:val="none" w:sz="0" w:space="0" w:color="auto"/>
          </w:divBdr>
        </w:div>
        <w:div w:id="15469661">
          <w:marLeft w:val="907"/>
          <w:marRight w:val="0"/>
          <w:marTop w:val="75"/>
          <w:marBottom w:val="0"/>
          <w:divBdr>
            <w:top w:val="none" w:sz="0" w:space="0" w:color="auto"/>
            <w:left w:val="none" w:sz="0" w:space="0" w:color="auto"/>
            <w:bottom w:val="none" w:sz="0" w:space="0" w:color="auto"/>
            <w:right w:val="none" w:sz="0" w:space="0" w:color="auto"/>
          </w:divBdr>
        </w:div>
        <w:div w:id="1592926782">
          <w:marLeft w:val="1440"/>
          <w:marRight w:val="0"/>
          <w:marTop w:val="0"/>
          <w:marBottom w:val="160"/>
          <w:divBdr>
            <w:top w:val="none" w:sz="0" w:space="0" w:color="auto"/>
            <w:left w:val="none" w:sz="0" w:space="0" w:color="auto"/>
            <w:bottom w:val="none" w:sz="0" w:space="0" w:color="auto"/>
            <w:right w:val="none" w:sz="0" w:space="0" w:color="auto"/>
          </w:divBdr>
        </w:div>
        <w:div w:id="1028724254">
          <w:marLeft w:val="1987"/>
          <w:marRight w:val="0"/>
          <w:marTop w:val="0"/>
          <w:marBottom w:val="160"/>
          <w:divBdr>
            <w:top w:val="none" w:sz="0" w:space="0" w:color="auto"/>
            <w:left w:val="none" w:sz="0" w:space="0" w:color="auto"/>
            <w:bottom w:val="none" w:sz="0" w:space="0" w:color="auto"/>
            <w:right w:val="none" w:sz="0" w:space="0" w:color="auto"/>
          </w:divBdr>
        </w:div>
        <w:div w:id="1199050913">
          <w:marLeft w:val="1987"/>
          <w:marRight w:val="0"/>
          <w:marTop w:val="0"/>
          <w:marBottom w:val="160"/>
          <w:divBdr>
            <w:top w:val="none" w:sz="0" w:space="0" w:color="auto"/>
            <w:left w:val="none" w:sz="0" w:space="0" w:color="auto"/>
            <w:bottom w:val="none" w:sz="0" w:space="0" w:color="auto"/>
            <w:right w:val="none" w:sz="0" w:space="0" w:color="auto"/>
          </w:divBdr>
        </w:div>
        <w:div w:id="1444768149">
          <w:marLeft w:val="1987"/>
          <w:marRight w:val="0"/>
          <w:marTop w:val="0"/>
          <w:marBottom w:val="160"/>
          <w:divBdr>
            <w:top w:val="none" w:sz="0" w:space="0" w:color="auto"/>
            <w:left w:val="none" w:sz="0" w:space="0" w:color="auto"/>
            <w:bottom w:val="none" w:sz="0" w:space="0" w:color="auto"/>
            <w:right w:val="none" w:sz="0" w:space="0" w:color="auto"/>
          </w:divBdr>
        </w:div>
        <w:div w:id="662204335">
          <w:marLeft w:val="1987"/>
          <w:marRight w:val="0"/>
          <w:marTop w:val="0"/>
          <w:marBottom w:val="160"/>
          <w:divBdr>
            <w:top w:val="none" w:sz="0" w:space="0" w:color="auto"/>
            <w:left w:val="none" w:sz="0" w:space="0" w:color="auto"/>
            <w:bottom w:val="none" w:sz="0" w:space="0" w:color="auto"/>
            <w:right w:val="none" w:sz="0" w:space="0" w:color="auto"/>
          </w:divBdr>
        </w:div>
        <w:div w:id="457457678">
          <w:marLeft w:val="1987"/>
          <w:marRight w:val="0"/>
          <w:marTop w:val="0"/>
          <w:marBottom w:val="160"/>
          <w:divBdr>
            <w:top w:val="none" w:sz="0" w:space="0" w:color="auto"/>
            <w:left w:val="none" w:sz="0" w:space="0" w:color="auto"/>
            <w:bottom w:val="none" w:sz="0" w:space="0" w:color="auto"/>
            <w:right w:val="none" w:sz="0" w:space="0" w:color="auto"/>
          </w:divBdr>
        </w:div>
        <w:div w:id="1926760594">
          <w:marLeft w:val="1440"/>
          <w:marRight w:val="0"/>
          <w:marTop w:val="0"/>
          <w:marBottom w:val="160"/>
          <w:divBdr>
            <w:top w:val="none" w:sz="0" w:space="0" w:color="auto"/>
            <w:left w:val="none" w:sz="0" w:space="0" w:color="auto"/>
            <w:bottom w:val="none" w:sz="0" w:space="0" w:color="auto"/>
            <w:right w:val="none" w:sz="0" w:space="0" w:color="auto"/>
          </w:divBdr>
        </w:div>
        <w:div w:id="1766877898">
          <w:marLeft w:val="1987"/>
          <w:marRight w:val="0"/>
          <w:marTop w:val="0"/>
          <w:marBottom w:val="160"/>
          <w:divBdr>
            <w:top w:val="none" w:sz="0" w:space="0" w:color="auto"/>
            <w:left w:val="none" w:sz="0" w:space="0" w:color="auto"/>
            <w:bottom w:val="none" w:sz="0" w:space="0" w:color="auto"/>
            <w:right w:val="none" w:sz="0" w:space="0" w:color="auto"/>
          </w:divBdr>
        </w:div>
      </w:divsChild>
    </w:div>
    <w:div w:id="1612742006">
      <w:bodyDiv w:val="1"/>
      <w:marLeft w:val="0"/>
      <w:marRight w:val="0"/>
      <w:marTop w:val="0"/>
      <w:marBottom w:val="0"/>
      <w:divBdr>
        <w:top w:val="none" w:sz="0" w:space="0" w:color="auto"/>
        <w:left w:val="none" w:sz="0" w:space="0" w:color="auto"/>
        <w:bottom w:val="none" w:sz="0" w:space="0" w:color="auto"/>
        <w:right w:val="none" w:sz="0" w:space="0" w:color="auto"/>
      </w:divBdr>
      <w:divsChild>
        <w:div w:id="1827277892">
          <w:marLeft w:val="547"/>
          <w:marRight w:val="0"/>
          <w:marTop w:val="0"/>
          <w:marBottom w:val="0"/>
          <w:divBdr>
            <w:top w:val="none" w:sz="0" w:space="0" w:color="auto"/>
            <w:left w:val="none" w:sz="0" w:space="0" w:color="auto"/>
            <w:bottom w:val="none" w:sz="0" w:space="0" w:color="auto"/>
            <w:right w:val="none" w:sz="0" w:space="0" w:color="auto"/>
          </w:divBdr>
        </w:div>
        <w:div w:id="263848359">
          <w:marLeft w:val="360"/>
          <w:marRight w:val="0"/>
          <w:marTop w:val="0"/>
          <w:marBottom w:val="0"/>
          <w:divBdr>
            <w:top w:val="none" w:sz="0" w:space="0" w:color="auto"/>
            <w:left w:val="none" w:sz="0" w:space="0" w:color="auto"/>
            <w:bottom w:val="none" w:sz="0" w:space="0" w:color="auto"/>
            <w:right w:val="none" w:sz="0" w:space="0" w:color="auto"/>
          </w:divBdr>
        </w:div>
        <w:div w:id="1471629327">
          <w:marLeft w:val="360"/>
          <w:marRight w:val="0"/>
          <w:marTop w:val="0"/>
          <w:marBottom w:val="0"/>
          <w:divBdr>
            <w:top w:val="none" w:sz="0" w:space="0" w:color="auto"/>
            <w:left w:val="none" w:sz="0" w:space="0" w:color="auto"/>
            <w:bottom w:val="none" w:sz="0" w:space="0" w:color="auto"/>
            <w:right w:val="none" w:sz="0" w:space="0" w:color="auto"/>
          </w:divBdr>
        </w:div>
        <w:div w:id="664431521">
          <w:marLeft w:val="360"/>
          <w:marRight w:val="0"/>
          <w:marTop w:val="0"/>
          <w:marBottom w:val="0"/>
          <w:divBdr>
            <w:top w:val="none" w:sz="0" w:space="0" w:color="auto"/>
            <w:left w:val="none" w:sz="0" w:space="0" w:color="auto"/>
            <w:bottom w:val="none" w:sz="0" w:space="0" w:color="auto"/>
            <w:right w:val="none" w:sz="0" w:space="0" w:color="auto"/>
          </w:divBdr>
        </w:div>
        <w:div w:id="1947422690">
          <w:marLeft w:val="360"/>
          <w:marRight w:val="0"/>
          <w:marTop w:val="0"/>
          <w:marBottom w:val="0"/>
          <w:divBdr>
            <w:top w:val="none" w:sz="0" w:space="0" w:color="auto"/>
            <w:left w:val="none" w:sz="0" w:space="0" w:color="auto"/>
            <w:bottom w:val="none" w:sz="0" w:space="0" w:color="auto"/>
            <w:right w:val="none" w:sz="0" w:space="0" w:color="auto"/>
          </w:divBdr>
        </w:div>
        <w:div w:id="1806192612">
          <w:marLeft w:val="360"/>
          <w:marRight w:val="0"/>
          <w:marTop w:val="0"/>
          <w:marBottom w:val="0"/>
          <w:divBdr>
            <w:top w:val="none" w:sz="0" w:space="0" w:color="auto"/>
            <w:left w:val="none" w:sz="0" w:space="0" w:color="auto"/>
            <w:bottom w:val="none" w:sz="0" w:space="0" w:color="auto"/>
            <w:right w:val="none" w:sz="0" w:space="0" w:color="auto"/>
          </w:divBdr>
        </w:div>
        <w:div w:id="1003052374">
          <w:marLeft w:val="1080"/>
          <w:marRight w:val="0"/>
          <w:marTop w:val="0"/>
          <w:marBottom w:val="0"/>
          <w:divBdr>
            <w:top w:val="none" w:sz="0" w:space="0" w:color="auto"/>
            <w:left w:val="none" w:sz="0" w:space="0" w:color="auto"/>
            <w:bottom w:val="none" w:sz="0" w:space="0" w:color="auto"/>
            <w:right w:val="none" w:sz="0" w:space="0" w:color="auto"/>
          </w:divBdr>
        </w:div>
      </w:divsChild>
    </w:div>
    <w:div w:id="1699576397">
      <w:bodyDiv w:val="1"/>
      <w:marLeft w:val="0"/>
      <w:marRight w:val="0"/>
      <w:marTop w:val="0"/>
      <w:marBottom w:val="0"/>
      <w:divBdr>
        <w:top w:val="none" w:sz="0" w:space="0" w:color="auto"/>
        <w:left w:val="none" w:sz="0" w:space="0" w:color="auto"/>
        <w:bottom w:val="none" w:sz="0" w:space="0" w:color="auto"/>
        <w:right w:val="none" w:sz="0" w:space="0" w:color="auto"/>
      </w:divBdr>
      <w:divsChild>
        <w:div w:id="663583645">
          <w:marLeft w:val="274"/>
          <w:marRight w:val="0"/>
          <w:marTop w:val="150"/>
          <w:marBottom w:val="0"/>
          <w:divBdr>
            <w:top w:val="none" w:sz="0" w:space="0" w:color="auto"/>
            <w:left w:val="none" w:sz="0" w:space="0" w:color="auto"/>
            <w:bottom w:val="none" w:sz="0" w:space="0" w:color="auto"/>
            <w:right w:val="none" w:sz="0" w:space="0" w:color="auto"/>
          </w:divBdr>
        </w:div>
      </w:divsChild>
    </w:div>
    <w:div w:id="2003459906">
      <w:bodyDiv w:val="1"/>
      <w:marLeft w:val="0"/>
      <w:marRight w:val="0"/>
      <w:marTop w:val="0"/>
      <w:marBottom w:val="0"/>
      <w:divBdr>
        <w:top w:val="none" w:sz="0" w:space="0" w:color="auto"/>
        <w:left w:val="none" w:sz="0" w:space="0" w:color="auto"/>
        <w:bottom w:val="none" w:sz="0" w:space="0" w:color="auto"/>
        <w:right w:val="none" w:sz="0" w:space="0" w:color="auto"/>
      </w:divBdr>
    </w:div>
    <w:div w:id="21163190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93/nar/gkac352" TargetMode="External"/><Relationship Id="rId13" Type="http://schemas.openxmlformats.org/officeDocument/2006/relationships/hyperlink" Target="https://pubs.acs.org/doi/10.1021/acs.jproteome.0c00963" TargetMode="External"/><Relationship Id="rId18" Type="http://schemas.openxmlformats.org/officeDocument/2006/relationships/hyperlink" Target="https://github.com/Thakar-Lab/BONITA-Python3"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pubmed.ncbi.nlm.nih.gov/16670267/" TargetMode="External"/><Relationship Id="rId7" Type="http://schemas.microsoft.com/office/2011/relationships/commentsExtended" Target="commentsExtended.xml"/><Relationship Id="rId12" Type="http://schemas.openxmlformats.org/officeDocument/2006/relationships/hyperlink" Target="https://doi.org/10.1021/acs.jproteome.0c00963" TargetMode="External"/><Relationship Id="rId17" Type="http://schemas.openxmlformats.org/officeDocument/2006/relationships/hyperlink" Target="https://doi.org/10.1074/mcp.TIR118.001251"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186/s12859-020-03910-x" TargetMode="External"/><Relationship Id="rId20" Type="http://schemas.openxmlformats.org/officeDocument/2006/relationships/hyperlink" Target="https://aacrjournals.org/cancerres/article/77/22/6321/622947/PHGDH-as-a-Key-Enzyme-for-Serine-Biosynthesis-in"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10.1002/pmic.201900409" TargetMode="External"/><Relationship Id="rId24" Type="http://schemas.openxmlformats.org/officeDocument/2006/relationships/hyperlink" Target="http://www.aginganddisease.org/EN/10.14336/AD.2019.0320" TargetMode="External"/><Relationship Id="rId5" Type="http://schemas.openxmlformats.org/officeDocument/2006/relationships/webSettings" Target="webSettings.xml"/><Relationship Id="rId15" Type="http://schemas.openxmlformats.org/officeDocument/2006/relationships/hyperlink" Target="https://doi.org/10.1186/s12859-019-2716-6" TargetMode="External"/><Relationship Id="rId23" Type="http://schemas.openxmlformats.org/officeDocument/2006/relationships/hyperlink" Target="https://www.ncbi.nlm.nih.gov/pmc/articles/PMC7783746/" TargetMode="External"/><Relationship Id="rId10" Type="http://schemas.openxmlformats.org/officeDocument/2006/relationships/hyperlink" Target="https://doi.org/10.1038/s41467-019-13983-9" TargetMode="External"/><Relationship Id="rId19" Type="http://schemas.openxmlformats.org/officeDocument/2006/relationships/hyperlink" Target="https://casrai.org/credit/" TargetMode="External"/><Relationship Id="rId4" Type="http://schemas.openxmlformats.org/officeDocument/2006/relationships/settings" Target="settings.xml"/><Relationship Id="rId9" Type="http://schemas.openxmlformats.org/officeDocument/2006/relationships/hyperlink" Target="https://doi.org/10.1093/nar/gky466" TargetMode="External"/><Relationship Id="rId14" Type="http://schemas.openxmlformats.org/officeDocument/2006/relationships/hyperlink" Target="https://pubs.acs.org/doi/10.1021/acs.jproteome.0c00963" TargetMode="External"/><Relationship Id="rId22" Type="http://schemas.openxmlformats.org/officeDocument/2006/relationships/hyperlink" Target="https://journals.plos.org/plosone/article?id=10.1371/journal.pone.0088301"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835FD-CBA6-443D-8D36-2EE5F370A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4232</TotalTime>
  <Pages>24</Pages>
  <Words>10526</Words>
  <Characters>60001</Characters>
  <Application>Microsoft Office Word</Application>
  <DocSecurity>0</DocSecurity>
  <Lines>500</Lines>
  <Paragraphs>140</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
      <vt:lpstr>Abstract</vt:lpstr>
      <vt:lpstr>Introduction</vt:lpstr>
      <vt:lpstr>Results</vt:lpstr>
      <vt:lpstr>    Multi-omics network modeling and pathway enrichment analysis with mBONITA </vt:lpstr>
      <vt:lpstr>    mBONITA identifies mechanisms of hypoxia-mediated chemotaxis in RAMOS B cells </vt:lpstr>
      <vt:lpstr>    Pathway-based prioritization of genes in a signaling network with mBONITA  </vt:lpstr>
      <vt:lpstr>    Benchmarking of pathway analysis with mBONITA</vt:lpstr>
      <vt:lpstr>Materials and Methods</vt:lpstr>
      <vt:lpstr>    Transcriptomics data collection and analysis</vt:lpstr>
      <vt:lpstr>    Data processing for pathway analysis</vt:lpstr>
      <vt:lpstr>    Pathway analysis with mBONITA</vt:lpstr>
      <vt:lpstr>    Comparison to other methods</vt:lpstr>
      <vt:lpstr>    Data and software availability statements</vt:lpstr>
      <vt:lpstr>Discussion</vt:lpstr>
      <vt:lpstr>Figures and Tables</vt:lpstr>
      <vt:lpstr>    Main figures:</vt:lpstr>
      <vt:lpstr>    Supplementary Materials:</vt:lpstr>
      <vt:lpstr>Article and Author Information</vt:lpstr>
      <vt:lpstr>    Authors' contributions</vt:lpstr>
      <vt:lpstr>    Competing interests</vt:lpstr>
      <vt:lpstr>    Funding	</vt:lpstr>
      <vt:lpstr>    Acknowledgements</vt:lpstr>
      <vt:lpstr>References</vt:lpstr>
      <vt:lpstr>Supplementary Data</vt:lpstr>
      <vt:lpstr>    Transcriptomics data suggests mechanisms of HIF1A-mediated chemotaxis disrupted </vt:lpstr>
      <vt:lpstr>    Multi-omics datasets showed low inter-dataset consistency</vt:lpstr>
    </vt:vector>
  </TitlesOfParts>
  <Company/>
  <LinksUpToDate>false</LinksUpToDate>
  <CharactersWithSpaces>70387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Palshikar, Mukta</dc:creator>
  <cp:keywords/>
  <dc:description/>
  <cp:lastModifiedBy>Mukta Palshikar</cp:lastModifiedBy>
  <cp:revision>628</cp:revision>
  <dcterms:created xsi:type="dcterms:W3CDTF">2022-03-15T17:37:00Z</dcterms:created>
  <dcterms:modified xsi:type="dcterms:W3CDTF">2022-09-09T17:16:00Z</dcterms:modified>
</cp:coreProperties>
</file>